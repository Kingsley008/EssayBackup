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30C" w:rsidRDefault="0082030C" w:rsidP="0082030C">
      <w:pPr>
        <w:spacing w:line="360" w:lineRule="auto"/>
        <w:ind w:firstLine="1044"/>
        <w:jc w:val="center"/>
        <w:rPr>
          <w:b/>
          <w:bCs/>
          <w:sz w:val="52"/>
          <w:szCs w:val="52"/>
        </w:rPr>
      </w:pPr>
      <w:r>
        <w:rPr>
          <w:rFonts w:hint="eastAsia"/>
          <w:b/>
          <w:bCs/>
          <w:sz w:val="52"/>
          <w:szCs w:val="52"/>
        </w:rPr>
        <w:t>毕业论文（设计）文献综述</w:t>
      </w:r>
    </w:p>
    <w:p w:rsidR="0082030C" w:rsidRDefault="0082030C" w:rsidP="0082030C">
      <w:pPr>
        <w:spacing w:line="360" w:lineRule="auto"/>
        <w:ind w:firstLine="480"/>
      </w:pPr>
    </w:p>
    <w:p w:rsidR="0082030C" w:rsidRDefault="0082030C" w:rsidP="0082030C">
      <w:pPr>
        <w:spacing w:line="360" w:lineRule="auto"/>
        <w:ind w:firstLine="540"/>
        <w:jc w:val="center"/>
      </w:pPr>
      <w:r>
        <w:rPr>
          <w:rFonts w:ascii="Segoe UI" w:eastAsia="微软雅黑" w:hAnsi="Segoe UI" w:cs="Segoe UI"/>
          <w:noProof/>
          <w:color w:val="FFFFFF"/>
          <w:kern w:val="36"/>
          <w:sz w:val="27"/>
          <w:szCs w:val="27"/>
        </w:rPr>
        <w:drawing>
          <wp:inline distT="0" distB="0" distL="0" distR="0" wp14:anchorId="5C7A713C" wp14:editId="6056E3BC">
            <wp:extent cx="1313815" cy="1223010"/>
            <wp:effectExtent l="0" t="0" r="635" b="0"/>
            <wp:docPr id="1" name="图片 1"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校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3815" cy="1223010"/>
                    </a:xfrm>
                    <a:prstGeom prst="rect">
                      <a:avLst/>
                    </a:prstGeom>
                    <a:noFill/>
                    <a:ln>
                      <a:noFill/>
                    </a:ln>
                  </pic:spPr>
                </pic:pic>
              </a:graphicData>
            </a:graphic>
          </wp:inline>
        </w:drawing>
      </w:r>
    </w:p>
    <w:p w:rsidR="0082030C" w:rsidRDefault="0082030C" w:rsidP="0082030C">
      <w:pPr>
        <w:spacing w:line="360" w:lineRule="auto"/>
        <w:ind w:firstLine="480"/>
      </w:pPr>
    </w:p>
    <w:p w:rsidR="0082030C" w:rsidRDefault="0082030C" w:rsidP="0082030C">
      <w:pPr>
        <w:spacing w:line="360" w:lineRule="auto"/>
        <w:ind w:firstLine="480"/>
        <w:rPr>
          <w:b/>
          <w:sz w:val="32"/>
          <w:szCs w:val="32"/>
          <w:u w:val="single"/>
        </w:rPr>
      </w:pPr>
      <w:r>
        <w:rPr>
          <w:rFonts w:hint="eastAsia"/>
        </w:rPr>
        <w:t xml:space="preserve">         </w:t>
      </w:r>
      <w:r>
        <w:rPr>
          <w:rFonts w:hint="eastAsia"/>
          <w:b/>
          <w:sz w:val="32"/>
          <w:szCs w:val="32"/>
        </w:rPr>
        <w:t>题目：</w:t>
      </w:r>
      <w:r>
        <w:rPr>
          <w:b/>
          <w:sz w:val="32"/>
          <w:szCs w:val="32"/>
        </w:rPr>
        <w:t>基于</w:t>
      </w:r>
      <w:r>
        <w:rPr>
          <w:rFonts w:hint="eastAsia"/>
          <w:b/>
          <w:sz w:val="32"/>
          <w:szCs w:val="32"/>
        </w:rPr>
        <w:t>SPA</w:t>
      </w:r>
      <w:r w:rsidRPr="00430AFF">
        <w:rPr>
          <w:b/>
          <w:sz w:val="32"/>
          <w:szCs w:val="32"/>
        </w:rPr>
        <w:t>的</w:t>
      </w:r>
      <w:r w:rsidR="00CF1EBD">
        <w:rPr>
          <w:rFonts w:hint="eastAsia"/>
          <w:b/>
          <w:sz w:val="32"/>
          <w:szCs w:val="32"/>
        </w:rPr>
        <w:t>OD</w:t>
      </w:r>
      <w:r>
        <w:rPr>
          <w:rFonts w:hint="eastAsia"/>
          <w:b/>
          <w:sz w:val="32"/>
          <w:szCs w:val="32"/>
        </w:rPr>
        <w:t>M</w:t>
      </w:r>
      <w:commentRangeStart w:id="0"/>
      <w:r>
        <w:rPr>
          <w:rFonts w:hint="eastAsia"/>
          <w:b/>
          <w:sz w:val="32"/>
          <w:szCs w:val="32"/>
        </w:rPr>
        <w:t>电子商务</w:t>
      </w:r>
      <w:commentRangeEnd w:id="0"/>
      <w:r w:rsidR="00F62340">
        <w:rPr>
          <w:rStyle w:val="a7"/>
        </w:rPr>
        <w:commentReference w:id="0"/>
      </w:r>
      <w:r>
        <w:rPr>
          <w:rFonts w:hint="eastAsia"/>
          <w:b/>
          <w:sz w:val="32"/>
          <w:szCs w:val="32"/>
        </w:rPr>
        <w:t>系统设计</w:t>
      </w:r>
    </w:p>
    <w:p w:rsidR="0082030C" w:rsidRPr="00625E5B" w:rsidRDefault="0082030C" w:rsidP="0082030C">
      <w:pPr>
        <w:spacing w:line="360" w:lineRule="auto"/>
        <w:ind w:firstLine="643"/>
        <w:rPr>
          <w:b/>
          <w:bCs/>
          <w:sz w:val="32"/>
        </w:rPr>
      </w:pPr>
    </w:p>
    <w:p w:rsidR="0082030C" w:rsidRDefault="0082030C" w:rsidP="0082030C">
      <w:pPr>
        <w:spacing w:line="360" w:lineRule="auto"/>
        <w:ind w:firstLine="643"/>
        <w:rPr>
          <w:b/>
          <w:bCs/>
          <w:sz w:val="32"/>
        </w:rPr>
      </w:pPr>
    </w:p>
    <w:p w:rsidR="0082030C" w:rsidRDefault="0082030C" w:rsidP="0082030C">
      <w:pPr>
        <w:tabs>
          <w:tab w:val="left" w:pos="3060"/>
        </w:tabs>
        <w:spacing w:line="360" w:lineRule="auto"/>
        <w:ind w:firstLineChars="595" w:firstLine="1911"/>
        <w:rPr>
          <w:b/>
          <w:bCs/>
          <w:sz w:val="32"/>
          <w:szCs w:val="32"/>
        </w:rPr>
      </w:pPr>
      <w:r>
        <w:rPr>
          <w:b/>
          <w:bCs/>
          <w:sz w:val="32"/>
          <w:szCs w:val="32"/>
        </w:rPr>
        <w:t>学</w:t>
      </w:r>
      <w:r>
        <w:rPr>
          <w:rFonts w:hint="eastAsia"/>
          <w:b/>
          <w:bCs/>
          <w:sz w:val="32"/>
          <w:szCs w:val="32"/>
        </w:rPr>
        <w:t xml:space="preserve">    </w:t>
      </w:r>
      <w:r>
        <w:rPr>
          <w:b/>
          <w:bCs/>
          <w:sz w:val="32"/>
          <w:szCs w:val="32"/>
        </w:rPr>
        <w:t>院</w:t>
      </w:r>
      <w:r>
        <w:rPr>
          <w:rFonts w:hint="eastAsia"/>
          <w:b/>
          <w:bCs/>
          <w:sz w:val="32"/>
          <w:szCs w:val="32"/>
        </w:rPr>
        <w:t>：电子商务与管理工程学院</w:t>
      </w:r>
    </w:p>
    <w:p w:rsidR="0082030C" w:rsidRDefault="0082030C" w:rsidP="0082030C">
      <w:pPr>
        <w:spacing w:line="360" w:lineRule="auto"/>
        <w:ind w:firstLineChars="595" w:firstLine="1911"/>
        <w:rPr>
          <w:b/>
          <w:bCs/>
          <w:sz w:val="32"/>
          <w:szCs w:val="32"/>
        </w:rPr>
      </w:pPr>
      <w:r>
        <w:rPr>
          <w:b/>
          <w:bCs/>
          <w:sz w:val="32"/>
          <w:szCs w:val="32"/>
        </w:rPr>
        <w:t>专</w:t>
      </w:r>
      <w:r>
        <w:rPr>
          <w:b/>
          <w:bCs/>
          <w:sz w:val="32"/>
          <w:szCs w:val="32"/>
        </w:rPr>
        <w:t xml:space="preserve">    </w:t>
      </w:r>
      <w:r>
        <w:rPr>
          <w:b/>
          <w:bCs/>
          <w:sz w:val="32"/>
          <w:szCs w:val="32"/>
        </w:rPr>
        <w:t>业</w:t>
      </w:r>
      <w:r>
        <w:rPr>
          <w:rFonts w:hint="eastAsia"/>
          <w:b/>
          <w:bCs/>
          <w:sz w:val="32"/>
          <w:szCs w:val="32"/>
        </w:rPr>
        <w:t>：电子商务</w:t>
      </w:r>
    </w:p>
    <w:p w:rsidR="0082030C" w:rsidRDefault="0082030C" w:rsidP="0082030C">
      <w:pPr>
        <w:spacing w:line="360" w:lineRule="auto"/>
        <w:ind w:firstLineChars="595" w:firstLine="1911"/>
        <w:rPr>
          <w:b/>
          <w:bCs/>
          <w:sz w:val="32"/>
          <w:szCs w:val="32"/>
        </w:rPr>
      </w:pPr>
      <w:r>
        <w:rPr>
          <w:b/>
          <w:bCs/>
          <w:sz w:val="32"/>
          <w:szCs w:val="32"/>
        </w:rPr>
        <w:t>班</w:t>
      </w:r>
      <w:r>
        <w:rPr>
          <w:b/>
          <w:bCs/>
          <w:sz w:val="32"/>
          <w:szCs w:val="32"/>
        </w:rPr>
        <w:t xml:space="preserve">    </w:t>
      </w:r>
      <w:r>
        <w:rPr>
          <w:b/>
          <w:bCs/>
          <w:sz w:val="32"/>
          <w:szCs w:val="32"/>
        </w:rPr>
        <w:t>级</w:t>
      </w:r>
      <w:r>
        <w:rPr>
          <w:rFonts w:hint="eastAsia"/>
          <w:b/>
          <w:bCs/>
          <w:sz w:val="32"/>
          <w:szCs w:val="32"/>
        </w:rPr>
        <w:t>：商务</w:t>
      </w:r>
      <w:r>
        <w:rPr>
          <w:rFonts w:hint="eastAsia"/>
          <w:b/>
          <w:bCs/>
          <w:sz w:val="32"/>
          <w:szCs w:val="32"/>
        </w:rPr>
        <w:t>16A</w:t>
      </w:r>
    </w:p>
    <w:p w:rsidR="0082030C" w:rsidRDefault="0082030C" w:rsidP="0082030C">
      <w:pPr>
        <w:spacing w:line="360" w:lineRule="auto"/>
        <w:ind w:firstLineChars="595" w:firstLine="1911"/>
        <w:rPr>
          <w:b/>
          <w:bCs/>
          <w:sz w:val="32"/>
          <w:szCs w:val="32"/>
        </w:rPr>
      </w:pPr>
      <w:r>
        <w:rPr>
          <w:b/>
          <w:bCs/>
          <w:sz w:val="32"/>
          <w:szCs w:val="32"/>
        </w:rPr>
        <w:t>学</w:t>
      </w:r>
      <w:r>
        <w:rPr>
          <w:b/>
          <w:bCs/>
          <w:sz w:val="32"/>
          <w:szCs w:val="32"/>
        </w:rPr>
        <w:t xml:space="preserve"> </w:t>
      </w:r>
      <w:r>
        <w:rPr>
          <w:rFonts w:hint="eastAsia"/>
          <w:b/>
          <w:bCs/>
          <w:sz w:val="32"/>
          <w:szCs w:val="32"/>
        </w:rPr>
        <w:t xml:space="preserve">　</w:t>
      </w:r>
      <w:r>
        <w:rPr>
          <w:b/>
          <w:bCs/>
          <w:sz w:val="32"/>
          <w:szCs w:val="32"/>
        </w:rPr>
        <w:t xml:space="preserve"> </w:t>
      </w:r>
      <w:r>
        <w:rPr>
          <w:b/>
          <w:bCs/>
          <w:sz w:val="32"/>
          <w:szCs w:val="32"/>
        </w:rPr>
        <w:t>号</w:t>
      </w:r>
      <w:r>
        <w:rPr>
          <w:rFonts w:hint="eastAsia"/>
          <w:b/>
          <w:bCs/>
          <w:sz w:val="32"/>
          <w:szCs w:val="32"/>
        </w:rPr>
        <w:t>：</w:t>
      </w:r>
      <w:r>
        <w:rPr>
          <w:rFonts w:hint="eastAsia"/>
          <w:b/>
          <w:bCs/>
          <w:sz w:val="32"/>
          <w:szCs w:val="32"/>
        </w:rPr>
        <w:t>1612200132</w:t>
      </w:r>
    </w:p>
    <w:p w:rsidR="0082030C" w:rsidRDefault="0082030C" w:rsidP="0082030C">
      <w:pPr>
        <w:spacing w:line="360" w:lineRule="auto"/>
        <w:ind w:firstLineChars="595" w:firstLine="1911"/>
        <w:rPr>
          <w:b/>
          <w:bCs/>
          <w:sz w:val="32"/>
          <w:szCs w:val="32"/>
        </w:rPr>
      </w:pPr>
      <w:r>
        <w:rPr>
          <w:b/>
          <w:bCs/>
          <w:sz w:val="32"/>
          <w:szCs w:val="32"/>
        </w:rPr>
        <w:t>学生姓名</w:t>
      </w:r>
      <w:r>
        <w:rPr>
          <w:rFonts w:hint="eastAsia"/>
          <w:b/>
          <w:bCs/>
          <w:sz w:val="32"/>
          <w:szCs w:val="32"/>
        </w:rPr>
        <w:t>：王勇</w:t>
      </w:r>
    </w:p>
    <w:p w:rsidR="0082030C" w:rsidRDefault="0082030C" w:rsidP="0082030C">
      <w:pPr>
        <w:spacing w:line="360" w:lineRule="auto"/>
        <w:ind w:firstLineChars="595" w:firstLine="1911"/>
        <w:rPr>
          <w:b/>
          <w:bCs/>
          <w:sz w:val="32"/>
          <w:szCs w:val="32"/>
        </w:rPr>
      </w:pPr>
      <w:r>
        <w:rPr>
          <w:b/>
          <w:bCs/>
          <w:sz w:val="32"/>
          <w:szCs w:val="32"/>
        </w:rPr>
        <w:t>指导教师</w:t>
      </w:r>
      <w:r>
        <w:rPr>
          <w:rFonts w:hint="eastAsia"/>
          <w:b/>
          <w:bCs/>
          <w:sz w:val="32"/>
          <w:szCs w:val="32"/>
        </w:rPr>
        <w:t>：</w:t>
      </w:r>
      <w:r w:rsidRPr="00430AFF">
        <w:rPr>
          <w:b/>
          <w:bCs/>
          <w:sz w:val="32"/>
          <w:szCs w:val="32"/>
        </w:rPr>
        <w:t>赵文敏</w:t>
      </w:r>
    </w:p>
    <w:p w:rsidR="0082030C" w:rsidRDefault="0082030C" w:rsidP="0082030C">
      <w:pPr>
        <w:spacing w:line="360" w:lineRule="auto"/>
        <w:ind w:firstLine="643"/>
        <w:jc w:val="center"/>
        <w:rPr>
          <w:b/>
          <w:bCs/>
          <w:sz w:val="32"/>
        </w:rPr>
      </w:pPr>
    </w:p>
    <w:p w:rsidR="0082030C" w:rsidRDefault="0082030C" w:rsidP="0082030C">
      <w:pPr>
        <w:spacing w:line="360" w:lineRule="auto"/>
        <w:ind w:firstLine="643"/>
        <w:jc w:val="center"/>
        <w:rPr>
          <w:b/>
          <w:bCs/>
          <w:sz w:val="32"/>
        </w:rPr>
      </w:pPr>
    </w:p>
    <w:p w:rsidR="0082030C" w:rsidRDefault="0082030C" w:rsidP="0082030C">
      <w:pPr>
        <w:spacing w:line="360" w:lineRule="auto"/>
        <w:ind w:firstLine="643"/>
        <w:jc w:val="center"/>
        <w:rPr>
          <w:b/>
          <w:bCs/>
          <w:sz w:val="32"/>
        </w:rPr>
      </w:pPr>
    </w:p>
    <w:p w:rsidR="0082030C" w:rsidRDefault="0082030C" w:rsidP="0082030C">
      <w:pPr>
        <w:spacing w:line="360" w:lineRule="auto"/>
        <w:ind w:firstLine="643"/>
        <w:jc w:val="center"/>
        <w:rPr>
          <w:b/>
          <w:bCs/>
          <w:sz w:val="32"/>
        </w:rPr>
      </w:pPr>
      <w:r>
        <w:rPr>
          <w:rFonts w:hint="eastAsia"/>
          <w:b/>
          <w:bCs/>
          <w:sz w:val="32"/>
        </w:rPr>
        <w:t>二○一七年</w:t>
      </w:r>
      <w:r>
        <w:rPr>
          <w:rFonts w:hint="eastAsia"/>
          <w:b/>
          <w:bCs/>
          <w:sz w:val="32"/>
        </w:rPr>
        <w:t xml:space="preserve">  </w:t>
      </w:r>
      <w:r>
        <w:rPr>
          <w:rFonts w:hint="eastAsia"/>
          <w:b/>
          <w:bCs/>
          <w:sz w:val="32"/>
        </w:rPr>
        <w:t>十二</w:t>
      </w:r>
      <w:r>
        <w:rPr>
          <w:rFonts w:hint="eastAsia"/>
          <w:b/>
          <w:bCs/>
          <w:sz w:val="32"/>
        </w:rPr>
        <w:t xml:space="preserve">  </w:t>
      </w:r>
      <w:r>
        <w:rPr>
          <w:rFonts w:hint="eastAsia"/>
          <w:b/>
          <w:bCs/>
          <w:sz w:val="32"/>
        </w:rPr>
        <w:t>月</w:t>
      </w:r>
    </w:p>
    <w:p w:rsidR="0082030C" w:rsidRDefault="0082030C">
      <w:r>
        <w:br w:type="page"/>
      </w:r>
    </w:p>
    <w:p w:rsidR="0082030C" w:rsidRDefault="0082030C" w:rsidP="0082030C">
      <w:pPr>
        <w:spacing w:line="360" w:lineRule="auto"/>
        <w:ind w:firstLine="643"/>
        <w:jc w:val="center"/>
        <w:rPr>
          <w:rFonts w:ascii="黑体" w:eastAsia="黑体"/>
          <w:b/>
          <w:bCs/>
          <w:sz w:val="32"/>
          <w:szCs w:val="32"/>
        </w:rPr>
      </w:pPr>
      <w:r>
        <w:rPr>
          <w:rFonts w:ascii="黑体" w:eastAsia="黑体"/>
          <w:b/>
          <w:bCs/>
          <w:sz w:val="32"/>
          <w:szCs w:val="32"/>
        </w:rPr>
        <w:lastRenderedPageBreak/>
        <w:t>《</w:t>
      </w:r>
      <w:r>
        <w:rPr>
          <w:b/>
          <w:sz w:val="32"/>
          <w:szCs w:val="32"/>
        </w:rPr>
        <w:t>基于</w:t>
      </w:r>
      <w:r>
        <w:rPr>
          <w:rFonts w:hint="eastAsia"/>
          <w:b/>
          <w:sz w:val="32"/>
          <w:szCs w:val="32"/>
        </w:rPr>
        <w:t>SPA</w:t>
      </w:r>
      <w:r w:rsidRPr="00430AFF">
        <w:rPr>
          <w:b/>
          <w:sz w:val="32"/>
          <w:szCs w:val="32"/>
        </w:rPr>
        <w:t>的</w:t>
      </w:r>
      <w:r>
        <w:rPr>
          <w:rFonts w:hint="eastAsia"/>
          <w:b/>
          <w:sz w:val="32"/>
          <w:szCs w:val="32"/>
        </w:rPr>
        <w:t>OEM</w:t>
      </w:r>
      <w:r>
        <w:rPr>
          <w:rFonts w:hint="eastAsia"/>
          <w:b/>
          <w:sz w:val="32"/>
          <w:szCs w:val="32"/>
        </w:rPr>
        <w:t>电子商务系统设计</w:t>
      </w:r>
      <w:r>
        <w:rPr>
          <w:rFonts w:ascii="黑体" w:eastAsia="黑体"/>
          <w:b/>
          <w:bCs/>
          <w:sz w:val="32"/>
          <w:szCs w:val="32"/>
        </w:rPr>
        <w:t>》</w:t>
      </w:r>
    </w:p>
    <w:p w:rsidR="0082030C" w:rsidRDefault="0082030C" w:rsidP="0082030C">
      <w:pPr>
        <w:spacing w:line="360" w:lineRule="auto"/>
        <w:ind w:firstLine="643"/>
        <w:jc w:val="center"/>
        <w:rPr>
          <w:rFonts w:ascii="黑体" w:eastAsia="黑体"/>
          <w:b/>
          <w:bCs/>
          <w:sz w:val="32"/>
          <w:szCs w:val="32"/>
        </w:rPr>
      </w:pPr>
      <w:r>
        <w:rPr>
          <w:rFonts w:ascii="黑体" w:eastAsia="黑体" w:hint="eastAsia"/>
          <w:b/>
          <w:bCs/>
          <w:sz w:val="32"/>
          <w:szCs w:val="32"/>
        </w:rPr>
        <w:t>文献综述</w:t>
      </w:r>
    </w:p>
    <w:p w:rsidR="00D50853" w:rsidRDefault="0082030C" w:rsidP="0082030C">
      <w:pPr>
        <w:spacing w:line="360" w:lineRule="auto"/>
        <w:ind w:firstLine="420"/>
        <w:rPr>
          <w:rFonts w:ascii="宋体" w:hAnsi="宋体"/>
          <w:bCs/>
        </w:rPr>
      </w:pPr>
      <w:r>
        <w:rPr>
          <w:rFonts w:hint="eastAsia"/>
          <w:b/>
          <w:bCs/>
        </w:rPr>
        <w:t>摘</w:t>
      </w:r>
      <w:r>
        <w:rPr>
          <w:rFonts w:hint="eastAsia"/>
          <w:b/>
          <w:bCs/>
        </w:rPr>
        <w:t xml:space="preserve">     </w:t>
      </w:r>
      <w:r>
        <w:rPr>
          <w:rFonts w:hint="eastAsia"/>
          <w:b/>
          <w:bCs/>
        </w:rPr>
        <w:t>要：</w:t>
      </w:r>
      <w:r w:rsidRPr="00232587">
        <w:rPr>
          <w:rFonts w:hint="eastAsia"/>
          <w:bCs/>
        </w:rPr>
        <w:t>如今</w:t>
      </w:r>
      <w:r w:rsidRPr="00232587">
        <w:rPr>
          <w:rFonts w:hint="eastAsia"/>
          <w:bCs/>
        </w:rPr>
        <w:t>B2C</w:t>
      </w:r>
      <w:r w:rsidRPr="00232587">
        <w:rPr>
          <w:rFonts w:hint="eastAsia"/>
          <w:bCs/>
        </w:rPr>
        <w:t>，</w:t>
      </w:r>
      <w:r w:rsidRPr="00232587">
        <w:rPr>
          <w:rFonts w:hint="eastAsia"/>
          <w:bCs/>
        </w:rPr>
        <w:t>C2C</w:t>
      </w:r>
      <w:r w:rsidRPr="00232587">
        <w:rPr>
          <w:rFonts w:hint="eastAsia"/>
          <w:bCs/>
        </w:rPr>
        <w:t>，</w:t>
      </w:r>
      <w:r w:rsidRPr="00232587">
        <w:rPr>
          <w:rFonts w:hint="eastAsia"/>
          <w:bCs/>
        </w:rPr>
        <w:t>O2O</w:t>
      </w:r>
      <w:r w:rsidRPr="00232587">
        <w:rPr>
          <w:rFonts w:hint="eastAsia"/>
          <w:bCs/>
        </w:rPr>
        <w:t>这些电子商务模式已经发展到了非常成熟的阶段，</w:t>
      </w:r>
      <w:r>
        <w:rPr>
          <w:rFonts w:hint="eastAsia"/>
          <w:bCs/>
        </w:rPr>
        <w:t>但是随着消费的升级，以及移动互联网，云计算，人工智能等技术的爆发，导致了人们在网络上的消费需求发生了改变。</w:t>
      </w:r>
      <w:r>
        <w:rPr>
          <w:rFonts w:ascii="宋体" w:hAnsi="宋体" w:hint="eastAsia"/>
          <w:bCs/>
        </w:rPr>
        <w:t>本文概述了</w:t>
      </w:r>
      <w:r w:rsidRPr="008844B6">
        <w:rPr>
          <w:rFonts w:hint="eastAsia"/>
        </w:rPr>
        <w:t>传统的销售模式</w:t>
      </w:r>
      <w:r>
        <w:rPr>
          <w:rFonts w:hint="eastAsia"/>
        </w:rPr>
        <w:t>的不足</w:t>
      </w:r>
      <w:r>
        <w:rPr>
          <w:rFonts w:ascii="宋体" w:hAnsi="宋体" w:hint="eastAsia"/>
          <w:bCs/>
        </w:rPr>
        <w:t>，介绍了国内电子商务发展的模式与现状</w:t>
      </w:r>
      <w:r w:rsidRPr="00DD50FB">
        <w:rPr>
          <w:rFonts w:ascii="宋体" w:hAnsi="宋体" w:hint="eastAsia"/>
          <w:bCs/>
        </w:rPr>
        <w:t>，</w:t>
      </w:r>
      <w:r>
        <w:rPr>
          <w:rFonts w:hint="eastAsia"/>
        </w:rPr>
        <w:t>分析了目前电子商务系统存在的问题，</w:t>
      </w:r>
      <w:r w:rsidRPr="00DD50FB">
        <w:rPr>
          <w:rFonts w:ascii="宋体" w:hAnsi="宋体" w:hint="eastAsia"/>
          <w:bCs/>
        </w:rPr>
        <w:t>从理论上寻找合适的模式来</w:t>
      </w:r>
      <w:r>
        <w:rPr>
          <w:rFonts w:ascii="宋体" w:hAnsi="宋体" w:hint="eastAsia"/>
          <w:bCs/>
        </w:rPr>
        <w:t>为OEM厂商</w:t>
      </w:r>
      <w:r w:rsidRPr="00DD50FB">
        <w:rPr>
          <w:rFonts w:ascii="宋体" w:hAnsi="宋体" w:hint="eastAsia"/>
          <w:bCs/>
        </w:rPr>
        <w:t>建立有效的</w:t>
      </w:r>
      <w:r>
        <w:rPr>
          <w:rFonts w:ascii="宋体" w:hAnsi="宋体" w:hint="eastAsia"/>
          <w:bCs/>
        </w:rPr>
        <w:t>电子商务网站。</w:t>
      </w:r>
    </w:p>
    <w:p w:rsidR="0082030C" w:rsidRDefault="0082030C" w:rsidP="0082030C">
      <w:pPr>
        <w:spacing w:line="360" w:lineRule="auto"/>
        <w:ind w:firstLineChars="196" w:firstLine="472"/>
        <w:rPr>
          <w:rFonts w:ascii="宋体" w:hAnsi="宋体"/>
          <w:bCs/>
        </w:rPr>
      </w:pPr>
      <w:r>
        <w:rPr>
          <w:rFonts w:hint="eastAsia"/>
          <w:b/>
          <w:bCs/>
        </w:rPr>
        <w:t>关键词</w:t>
      </w:r>
      <w:r>
        <w:rPr>
          <w:rFonts w:hint="eastAsia"/>
          <w:b/>
          <w:bCs/>
          <w:sz w:val="32"/>
          <w:szCs w:val="32"/>
        </w:rPr>
        <w:t>：</w:t>
      </w:r>
      <w:r>
        <w:rPr>
          <w:rFonts w:ascii="宋体" w:hAnsi="宋体" w:hint="eastAsia"/>
          <w:bCs/>
        </w:rPr>
        <w:t>电子商务</w:t>
      </w:r>
      <w:del w:id="1" w:author="DELL" w:date="2018-01-15T14:02:00Z">
        <w:r w:rsidDel="006462B8">
          <w:rPr>
            <w:rFonts w:ascii="宋体" w:hAnsi="宋体" w:hint="eastAsia"/>
            <w:bCs/>
          </w:rPr>
          <w:delText>,</w:delText>
        </w:r>
      </w:del>
      <w:ins w:id="2" w:author="DELL" w:date="2018-01-15T14:02:00Z">
        <w:r w:rsidR="006462B8">
          <w:rPr>
            <w:rFonts w:ascii="宋体" w:hAnsi="宋体" w:hint="eastAsia"/>
            <w:bCs/>
          </w:rPr>
          <w:t>，</w:t>
        </w:r>
      </w:ins>
      <w:r>
        <w:rPr>
          <w:rFonts w:ascii="宋体" w:hAnsi="宋体" w:hint="eastAsia"/>
          <w:bCs/>
        </w:rPr>
        <w:t>OEM电商</w:t>
      </w:r>
      <w:del w:id="3" w:author="DELL" w:date="2018-01-15T14:02:00Z">
        <w:r w:rsidDel="006462B8">
          <w:rPr>
            <w:rFonts w:ascii="宋体" w:hAnsi="宋体" w:hint="eastAsia"/>
            <w:bCs/>
          </w:rPr>
          <w:delText>,</w:delText>
        </w:r>
      </w:del>
      <w:ins w:id="4" w:author="DELL" w:date="2018-01-15T14:02:00Z">
        <w:r w:rsidR="006462B8">
          <w:rPr>
            <w:rFonts w:ascii="宋体" w:hAnsi="宋体" w:hint="eastAsia"/>
            <w:bCs/>
          </w:rPr>
          <w:t>，</w:t>
        </w:r>
      </w:ins>
      <w:r>
        <w:rPr>
          <w:rFonts w:ascii="宋体" w:hAnsi="宋体" w:hint="eastAsia"/>
          <w:bCs/>
        </w:rPr>
        <w:t>Web技术</w:t>
      </w:r>
      <w:del w:id="5" w:author="DELL" w:date="2018-01-15T14:02:00Z">
        <w:r w:rsidDel="006462B8">
          <w:rPr>
            <w:rFonts w:ascii="宋体" w:hAnsi="宋体" w:hint="eastAsia"/>
            <w:bCs/>
          </w:rPr>
          <w:delText>,</w:delText>
        </w:r>
      </w:del>
      <w:ins w:id="6" w:author="DELL" w:date="2018-01-15T14:02:00Z">
        <w:r w:rsidR="006462B8">
          <w:rPr>
            <w:rFonts w:ascii="宋体" w:hAnsi="宋体" w:hint="eastAsia"/>
            <w:bCs/>
          </w:rPr>
          <w:t>，</w:t>
        </w:r>
      </w:ins>
      <w:r>
        <w:rPr>
          <w:rFonts w:ascii="宋体" w:hAnsi="宋体" w:hint="eastAsia"/>
          <w:bCs/>
        </w:rPr>
        <w:t>单页面应用</w:t>
      </w:r>
    </w:p>
    <w:p w:rsidR="0082030C" w:rsidRDefault="0082030C">
      <w:pPr>
        <w:rPr>
          <w:rFonts w:ascii="宋体" w:hAnsi="宋体"/>
          <w:bCs/>
        </w:rPr>
      </w:pPr>
      <w:r>
        <w:rPr>
          <w:rFonts w:ascii="宋体" w:hAnsi="宋体"/>
          <w:bCs/>
        </w:rPr>
        <w:br w:type="page"/>
      </w:r>
    </w:p>
    <w:p w:rsidR="0082030C" w:rsidRDefault="0082030C" w:rsidP="0082030C">
      <w:pPr>
        <w:spacing w:line="360" w:lineRule="auto"/>
        <w:ind w:firstLine="643"/>
        <w:jc w:val="center"/>
        <w:rPr>
          <w:rFonts w:ascii="Arial" w:eastAsia="Arial Unicode MS" w:hAnsi="Arial" w:cs="Arial"/>
          <w:b/>
          <w:bCs/>
          <w:sz w:val="32"/>
          <w:szCs w:val="32"/>
        </w:rPr>
      </w:pPr>
      <w:r w:rsidRPr="00BA6DD0">
        <w:rPr>
          <w:rFonts w:ascii="Arial" w:eastAsia="Arial Unicode MS" w:hAnsi="Arial" w:cs="Arial"/>
          <w:b/>
          <w:bCs/>
          <w:sz w:val="32"/>
          <w:szCs w:val="32"/>
        </w:rPr>
        <w:lastRenderedPageBreak/>
        <w:t>“</w:t>
      </w:r>
      <w:r w:rsidRPr="00CB15FF">
        <w:rPr>
          <w:rFonts w:ascii="Arial" w:eastAsia="Arial Unicode MS" w:hAnsi="Arial" w:cs="Arial"/>
          <w:b/>
          <w:bCs/>
          <w:sz w:val="32"/>
          <w:szCs w:val="32"/>
        </w:rPr>
        <w:t>Design of E-commerce System Based on SPA</w:t>
      </w:r>
      <w:r w:rsidRPr="00BA6DD0">
        <w:rPr>
          <w:rFonts w:ascii="Arial" w:eastAsia="Arial Unicode MS" w:hAnsi="Arial" w:cs="Arial"/>
          <w:b/>
          <w:bCs/>
          <w:sz w:val="32"/>
          <w:szCs w:val="32"/>
        </w:rPr>
        <w:t>”</w:t>
      </w:r>
    </w:p>
    <w:p w:rsidR="0082030C" w:rsidRPr="0082030C" w:rsidRDefault="0082030C" w:rsidP="0082030C">
      <w:pPr>
        <w:spacing w:line="360" w:lineRule="auto"/>
        <w:ind w:firstLine="643"/>
        <w:jc w:val="center"/>
        <w:rPr>
          <w:rFonts w:ascii="Arial" w:eastAsia="Arial Unicode MS" w:hAnsi="Arial" w:cs="Arial"/>
          <w:b/>
          <w:bCs/>
          <w:sz w:val="32"/>
          <w:szCs w:val="32"/>
        </w:rPr>
      </w:pPr>
    </w:p>
    <w:p w:rsidR="0082030C" w:rsidRDefault="003F0E0D" w:rsidP="0082030C">
      <w:pPr>
        <w:spacing w:line="360" w:lineRule="auto"/>
        <w:ind w:firstLine="420"/>
        <w:rPr>
          <w:rFonts w:ascii="Arial" w:hAnsi="Arial" w:cs="Arial"/>
        </w:rPr>
      </w:pPr>
      <w:r w:rsidRPr="00BA6DD0">
        <w:rPr>
          <w:rFonts w:ascii="Arial" w:hAnsi="Arial" w:cs="Arial"/>
          <w:b/>
          <w:bCs/>
        </w:rPr>
        <w:t>Abstract:</w:t>
      </w:r>
      <w:r>
        <w:rPr>
          <w:rFonts w:ascii="Arial" w:hAnsi="Arial" w:cs="Arial" w:hint="eastAsia"/>
          <w:b/>
          <w:bCs/>
        </w:rPr>
        <w:t xml:space="preserve"> </w:t>
      </w:r>
      <w:r w:rsidR="0082030C" w:rsidRPr="0082030C">
        <w:rPr>
          <w:rFonts w:ascii="Arial" w:hAnsi="Arial" w:cs="Arial"/>
        </w:rPr>
        <w:t>Today's B2C, C2C and O2O e-commerce models have reached a very mature stage, but with the escalation of consumption and the outbreak of technologies such as mobile Internet, cloud computing and artificial intelligence, people's consumption needs on the Internet have taken place change. This article outlines the shortcomings of the traditional sales model, introduces the development mode and current situation of domestic e-commerce, analyzes the existing problems in the e-commerce system, and looks for the appropriate model in theory to establish an effective e-commerce website for OEM manufacturers.</w:t>
      </w:r>
    </w:p>
    <w:p w:rsidR="002B709D" w:rsidRDefault="0082030C" w:rsidP="0082030C">
      <w:pPr>
        <w:spacing w:line="360" w:lineRule="auto"/>
        <w:ind w:firstLineChars="196" w:firstLine="472"/>
        <w:rPr>
          <w:rFonts w:ascii="Arial" w:hAnsi="Arial" w:cs="Arial"/>
          <w:bCs/>
        </w:rPr>
      </w:pPr>
      <w:r w:rsidRPr="009D682E">
        <w:rPr>
          <w:rFonts w:ascii="Arial" w:hAnsi="Arial" w:cs="Arial"/>
          <w:b/>
          <w:bCs/>
        </w:rPr>
        <w:t>Keywords:</w:t>
      </w:r>
      <w:r>
        <w:rPr>
          <w:rFonts w:ascii="Arial" w:hAnsi="Arial" w:cs="Arial" w:hint="eastAsia"/>
          <w:bCs/>
        </w:rPr>
        <w:t xml:space="preserve"> </w:t>
      </w:r>
      <w:r>
        <w:rPr>
          <w:rFonts w:ascii="Arial" w:hAnsi="Arial" w:cs="Arial"/>
          <w:bCs/>
        </w:rPr>
        <w:t>E-commerce</w:t>
      </w:r>
      <w:r>
        <w:rPr>
          <w:rFonts w:ascii="Arial" w:hAnsi="Arial" w:cs="Arial" w:hint="eastAsia"/>
          <w:bCs/>
        </w:rPr>
        <w:t xml:space="preserve"> </w:t>
      </w:r>
      <w:r w:rsidRPr="00CB15FF">
        <w:rPr>
          <w:rFonts w:ascii="Arial" w:hAnsi="Arial" w:cs="Arial"/>
          <w:bCs/>
        </w:rPr>
        <w:t>system</w:t>
      </w:r>
      <w:r>
        <w:rPr>
          <w:rFonts w:ascii="Arial" w:hAnsi="Arial" w:cs="Arial" w:hint="eastAsia"/>
          <w:bCs/>
        </w:rPr>
        <w:t>;</w:t>
      </w:r>
      <w:r>
        <w:rPr>
          <w:rFonts w:ascii="Arial" w:hAnsi="Arial" w:cs="Arial"/>
          <w:bCs/>
        </w:rPr>
        <w:t xml:space="preserve"> web technology</w:t>
      </w:r>
      <w:r>
        <w:rPr>
          <w:rFonts w:ascii="Arial" w:hAnsi="Arial" w:cs="Arial" w:hint="eastAsia"/>
          <w:bCs/>
        </w:rPr>
        <w:t>;</w:t>
      </w:r>
      <w:r w:rsidRPr="00CB15FF">
        <w:rPr>
          <w:rFonts w:ascii="Arial" w:hAnsi="Arial" w:cs="Arial"/>
          <w:bCs/>
        </w:rPr>
        <w:t xml:space="preserve"> single-page application</w:t>
      </w:r>
    </w:p>
    <w:p w:rsidR="0082030C" w:rsidRDefault="002B709D" w:rsidP="002B709D">
      <w:pPr>
        <w:ind w:firstLineChars="200" w:firstLine="480"/>
        <w:rPr>
          <w:rFonts w:ascii="宋体" w:hAnsi="宋体"/>
          <w:b/>
          <w:bCs/>
        </w:rPr>
      </w:pPr>
      <w:r>
        <w:rPr>
          <w:rFonts w:ascii="Arial" w:hAnsi="Arial" w:cs="Arial"/>
          <w:bCs/>
        </w:rPr>
        <w:br w:type="page"/>
      </w:r>
      <w:r>
        <w:rPr>
          <w:rFonts w:ascii="宋体" w:hAnsi="宋体" w:hint="eastAsia"/>
          <w:b/>
          <w:bCs/>
        </w:rPr>
        <w:lastRenderedPageBreak/>
        <w:t>一、引言</w:t>
      </w:r>
      <w:r>
        <w:rPr>
          <w:rFonts w:ascii="宋体" w:hAnsi="宋体" w:hint="eastAsia"/>
          <w:b/>
          <w:bCs/>
        </w:rPr>
        <w:tab/>
      </w:r>
    </w:p>
    <w:p w:rsidR="002B709D" w:rsidRDefault="002B709D" w:rsidP="002B709D">
      <w:pPr>
        <w:spacing w:line="360" w:lineRule="auto"/>
        <w:ind w:leftChars="200" w:left="480" w:firstLineChars="200" w:firstLine="480"/>
      </w:pPr>
      <w:r>
        <w:rPr>
          <w:rFonts w:hint="eastAsia"/>
        </w:rPr>
        <w:t>这些年来</w:t>
      </w:r>
      <w:r w:rsidRPr="008844B6">
        <w:rPr>
          <w:rFonts w:hint="eastAsia"/>
        </w:rPr>
        <w:t>，随着</w:t>
      </w:r>
      <w:r w:rsidRPr="008844B6">
        <w:rPr>
          <w:rFonts w:hint="eastAsia"/>
        </w:rPr>
        <w:t>Internet</w:t>
      </w:r>
      <w:r w:rsidRPr="008844B6">
        <w:rPr>
          <w:rFonts w:hint="eastAsia"/>
        </w:rPr>
        <w:t>的迅速崛起，互联网已日益成为收集提供信息的最佳渠道并逐步进入传统的流通领域。于是电子商务开始流行起来，越来越多的商家在网上建起在线商店，向消费者展示出一种新颖的购物理念</w:t>
      </w:r>
      <w:r w:rsidRPr="002B709D">
        <w:rPr>
          <w:rFonts w:ascii="宋体" w:hAnsi="宋体" w:hint="eastAsia"/>
          <w:bCs/>
          <w:vertAlign w:val="superscript"/>
        </w:rPr>
        <w:t>[1]</w:t>
      </w:r>
      <w:r w:rsidRPr="008844B6">
        <w:rPr>
          <w:rFonts w:hint="eastAsia"/>
        </w:rPr>
        <w:t>。</w:t>
      </w:r>
    </w:p>
    <w:p w:rsidR="002B709D" w:rsidRDefault="002B709D" w:rsidP="002B709D">
      <w:pPr>
        <w:spacing w:line="360" w:lineRule="auto"/>
        <w:ind w:left="482" w:firstLineChars="200" w:firstLine="480"/>
      </w:pPr>
      <w:commentRangeStart w:id="7"/>
      <w:r w:rsidRPr="008844B6">
        <w:rPr>
          <w:rFonts w:hint="eastAsia"/>
        </w:rPr>
        <w:t>通讯</w:t>
      </w:r>
      <w:commentRangeEnd w:id="7"/>
      <w:r w:rsidR="00E0373A">
        <w:rPr>
          <w:rStyle w:val="a7"/>
        </w:rPr>
        <w:commentReference w:id="7"/>
      </w:r>
      <w:r w:rsidRPr="008844B6">
        <w:rPr>
          <w:rFonts w:hint="eastAsia"/>
        </w:rPr>
        <w:t>技术的发展</w:t>
      </w:r>
      <w:del w:id="8" w:author="DELL" w:date="2018-01-15T14:02:00Z">
        <w:r w:rsidRPr="008844B6" w:rsidDel="006462B8">
          <w:rPr>
            <w:rFonts w:hint="eastAsia"/>
          </w:rPr>
          <w:delText>,</w:delText>
        </w:r>
      </w:del>
      <w:ins w:id="9" w:author="DELL" w:date="2018-01-15T14:02:00Z">
        <w:r w:rsidR="006462B8">
          <w:rPr>
            <w:rFonts w:hint="eastAsia"/>
          </w:rPr>
          <w:t>，</w:t>
        </w:r>
      </w:ins>
      <w:r w:rsidRPr="008844B6">
        <w:rPr>
          <w:rFonts w:hint="eastAsia"/>
        </w:rPr>
        <w:t>尤其是互联网技术的普及</w:t>
      </w:r>
      <w:del w:id="10" w:author="DELL" w:date="2018-01-15T14:02:00Z">
        <w:r w:rsidRPr="008844B6" w:rsidDel="006462B8">
          <w:rPr>
            <w:rFonts w:hint="eastAsia"/>
          </w:rPr>
          <w:delText>,</w:delText>
        </w:r>
      </w:del>
      <w:ins w:id="11" w:author="DELL" w:date="2018-01-15T14:02:00Z">
        <w:r w:rsidR="006462B8">
          <w:rPr>
            <w:rFonts w:hint="eastAsia"/>
          </w:rPr>
          <w:t>，</w:t>
        </w:r>
      </w:ins>
      <w:r w:rsidRPr="008844B6">
        <w:rPr>
          <w:rFonts w:hint="eastAsia"/>
        </w:rPr>
        <w:t> </w:t>
      </w:r>
      <w:r w:rsidRPr="008844B6">
        <w:rPr>
          <w:rFonts w:hint="eastAsia"/>
        </w:rPr>
        <w:t>给企业和顾客构建了一个新的平台。伴随着企业规模的不断扩大和企业效益的进一步发展</w:t>
      </w:r>
      <w:del w:id="12" w:author="DELL" w:date="2018-01-15T14:02:00Z">
        <w:r w:rsidRPr="008844B6" w:rsidDel="006462B8">
          <w:rPr>
            <w:rFonts w:hint="eastAsia"/>
          </w:rPr>
          <w:delText>,</w:delText>
        </w:r>
      </w:del>
      <w:ins w:id="13" w:author="DELL" w:date="2018-01-15T14:02:00Z">
        <w:r w:rsidR="006462B8">
          <w:rPr>
            <w:rFonts w:hint="eastAsia"/>
          </w:rPr>
          <w:t>，</w:t>
        </w:r>
      </w:ins>
      <w:r w:rsidRPr="008844B6">
        <w:rPr>
          <w:rFonts w:hint="eastAsia"/>
        </w:rPr>
        <w:t>手工的、原始的管理已经不能跟上企业的发展步伐</w:t>
      </w:r>
      <w:del w:id="14" w:author="DELL" w:date="2018-01-15T14:02:00Z">
        <w:r w:rsidRPr="008844B6" w:rsidDel="006462B8">
          <w:rPr>
            <w:rFonts w:hint="eastAsia"/>
          </w:rPr>
          <w:delText>,</w:delText>
        </w:r>
      </w:del>
      <w:ins w:id="15" w:author="DELL" w:date="2018-01-15T14:02:00Z">
        <w:r w:rsidR="006462B8">
          <w:rPr>
            <w:rFonts w:hint="eastAsia"/>
          </w:rPr>
          <w:t>，</w:t>
        </w:r>
      </w:ins>
      <w:r w:rsidRPr="008844B6">
        <w:rPr>
          <w:rFonts w:hint="eastAsia"/>
        </w:rPr>
        <w:t> </w:t>
      </w:r>
      <w:r w:rsidRPr="008844B6">
        <w:rPr>
          <w:rFonts w:hint="eastAsia"/>
        </w:rPr>
        <w:t>更无法满足企业对管理工作快速、准确的要求</w:t>
      </w:r>
      <w:r>
        <w:rPr>
          <w:rFonts w:ascii="宋体" w:hAnsi="宋体" w:hint="eastAsia"/>
          <w:bCs/>
          <w:vertAlign w:val="superscript"/>
        </w:rPr>
        <w:t>[2]</w:t>
      </w:r>
      <w:r w:rsidRPr="008844B6">
        <w:rPr>
          <w:rFonts w:hint="eastAsia"/>
        </w:rPr>
        <w:t>。</w:t>
      </w:r>
    </w:p>
    <w:p w:rsidR="002B709D" w:rsidRDefault="002B709D" w:rsidP="002B709D">
      <w:pPr>
        <w:spacing w:line="360" w:lineRule="auto"/>
        <w:ind w:leftChars="350" w:left="840" w:firstLine="480"/>
      </w:pPr>
      <w:r w:rsidRPr="008844B6">
        <w:rPr>
          <w:rFonts w:hint="eastAsia"/>
        </w:rPr>
        <w:t>传统的销售模式有以下几个</w:t>
      </w:r>
      <w:commentRangeStart w:id="16"/>
      <w:r w:rsidRPr="008844B6">
        <w:rPr>
          <w:rFonts w:hint="eastAsia"/>
        </w:rPr>
        <w:t>不足</w:t>
      </w:r>
      <w:commentRangeEnd w:id="16"/>
      <w:r w:rsidR="006462B8">
        <w:rPr>
          <w:rStyle w:val="a7"/>
        </w:rPr>
        <w:commentReference w:id="16"/>
      </w:r>
      <w:r w:rsidRPr="008844B6">
        <w:rPr>
          <w:rFonts w:hint="eastAsia"/>
        </w:rPr>
        <w:t>:</w:t>
      </w:r>
    </w:p>
    <w:p w:rsidR="002B709D" w:rsidRDefault="002B709D" w:rsidP="002B709D">
      <w:pPr>
        <w:spacing w:line="360" w:lineRule="auto"/>
        <w:ind w:leftChars="350" w:left="840" w:firstLine="480"/>
      </w:pPr>
      <w:r w:rsidRPr="008844B6">
        <w:rPr>
          <w:rFonts w:hint="eastAsia"/>
        </w:rPr>
        <w:t>(1)</w:t>
      </w:r>
      <w:r w:rsidRPr="008844B6">
        <w:rPr>
          <w:rFonts w:hint="eastAsia"/>
        </w:rPr>
        <w:t>数据采集方面效率不高。传统的销售系统由于他面对的销售网络分布较广、销售的模式各有差别、面对的店面数目众多</w:t>
      </w:r>
      <w:del w:id="17" w:author="DELL" w:date="2018-01-15T14:02:00Z">
        <w:r w:rsidRPr="008844B6" w:rsidDel="006462B8">
          <w:rPr>
            <w:rFonts w:hint="eastAsia"/>
          </w:rPr>
          <w:delText>,</w:delText>
        </w:r>
      </w:del>
      <w:ins w:id="18" w:author="DELL" w:date="2018-01-15T14:02:00Z">
        <w:r w:rsidR="006462B8">
          <w:rPr>
            <w:rFonts w:hint="eastAsia"/>
          </w:rPr>
          <w:t>，</w:t>
        </w:r>
      </w:ins>
      <w:r w:rsidRPr="008844B6">
        <w:rPr>
          <w:rFonts w:hint="eastAsia"/>
        </w:rPr>
        <w:t>这就导致了厂商需要投入巨大的人力、物力和时间来进行相关数据的收集工作</w:t>
      </w:r>
      <w:del w:id="19" w:author="DELL" w:date="2018-01-15T14:02:00Z">
        <w:r w:rsidRPr="008844B6" w:rsidDel="006462B8">
          <w:rPr>
            <w:rFonts w:hint="eastAsia"/>
          </w:rPr>
          <w:delText>,</w:delText>
        </w:r>
      </w:del>
      <w:ins w:id="20" w:author="DELL" w:date="2018-01-15T14:02:00Z">
        <w:r w:rsidR="006462B8">
          <w:rPr>
            <w:rFonts w:hint="eastAsia"/>
          </w:rPr>
          <w:t>，</w:t>
        </w:r>
      </w:ins>
      <w:r w:rsidRPr="008844B6">
        <w:rPr>
          <w:rFonts w:hint="eastAsia"/>
        </w:rPr>
        <w:t>同时也会由于传递过程中出现的误差被逐级放大而出现“牛鞭效应”</w:t>
      </w:r>
      <w:del w:id="21" w:author="DELL" w:date="2018-01-15T14:02:00Z">
        <w:r w:rsidRPr="008844B6" w:rsidDel="006462B8">
          <w:rPr>
            <w:rFonts w:hint="eastAsia"/>
          </w:rPr>
          <w:delText>,</w:delText>
        </w:r>
      </w:del>
      <w:ins w:id="22" w:author="DELL" w:date="2018-01-15T14:02:00Z">
        <w:r w:rsidR="006462B8">
          <w:rPr>
            <w:rFonts w:hint="eastAsia"/>
          </w:rPr>
          <w:t>，</w:t>
        </w:r>
      </w:ins>
      <w:r w:rsidRPr="008844B6">
        <w:rPr>
          <w:rFonts w:hint="eastAsia"/>
        </w:rPr>
        <w:t>从而无法准确、及时地反应市场情况</w:t>
      </w:r>
      <w:r>
        <w:rPr>
          <w:rFonts w:ascii="宋体" w:hAnsi="宋体" w:hint="eastAsia"/>
          <w:bCs/>
          <w:vertAlign w:val="superscript"/>
        </w:rPr>
        <w:t>[3]</w:t>
      </w:r>
      <w:r w:rsidRPr="008844B6">
        <w:rPr>
          <w:rFonts w:hint="eastAsia"/>
        </w:rPr>
        <w:t>。</w:t>
      </w:r>
    </w:p>
    <w:p w:rsidR="002B709D" w:rsidRPr="008844B6" w:rsidRDefault="002B709D" w:rsidP="002B709D">
      <w:pPr>
        <w:spacing w:line="360" w:lineRule="auto"/>
        <w:ind w:leftChars="350" w:left="840" w:firstLine="480"/>
      </w:pPr>
      <w:r w:rsidRPr="008844B6">
        <w:rPr>
          <w:rFonts w:hint="eastAsia"/>
        </w:rPr>
        <w:t>(2)</w:t>
      </w:r>
      <w:r w:rsidRPr="008844B6">
        <w:rPr>
          <w:rFonts w:hint="eastAsia"/>
        </w:rPr>
        <w:t>存在“信息孤岛”现象。销售系统和企业其他应用系统之间</w:t>
      </w:r>
      <w:del w:id="23" w:author="DELL" w:date="2018-01-15T14:02:00Z">
        <w:r w:rsidRPr="008844B6" w:rsidDel="006462B8">
          <w:rPr>
            <w:rFonts w:hint="eastAsia"/>
          </w:rPr>
          <w:delText>,</w:delText>
        </w:r>
      </w:del>
      <w:ins w:id="24" w:author="DELL" w:date="2018-01-15T14:02:00Z">
        <w:r w:rsidR="006462B8">
          <w:rPr>
            <w:rFonts w:hint="eastAsia"/>
          </w:rPr>
          <w:t>，</w:t>
        </w:r>
      </w:ins>
      <w:r w:rsidRPr="008844B6">
        <w:rPr>
          <w:rFonts w:hint="eastAsia"/>
        </w:rPr>
        <w:t> </w:t>
      </w:r>
      <w:r w:rsidRPr="008844B6">
        <w:rPr>
          <w:rFonts w:hint="eastAsia"/>
        </w:rPr>
        <w:t>特别是与其关系紧密的</w:t>
      </w:r>
      <w:r w:rsidRPr="008844B6">
        <w:rPr>
          <w:rFonts w:hint="eastAsia"/>
        </w:rPr>
        <w:t>ERP</w:t>
      </w:r>
      <w:r w:rsidRPr="008844B6">
        <w:rPr>
          <w:rFonts w:hint="eastAsia"/>
        </w:rPr>
        <w:t>系统之间信息集成和共享程度低</w:t>
      </w:r>
      <w:r>
        <w:rPr>
          <w:rFonts w:ascii="宋体" w:hAnsi="宋体" w:hint="eastAsia"/>
          <w:bCs/>
          <w:vertAlign w:val="superscript"/>
        </w:rPr>
        <w:t>[3]</w:t>
      </w:r>
      <w:r w:rsidRPr="008844B6">
        <w:rPr>
          <w:rFonts w:hint="eastAsia"/>
        </w:rPr>
        <w:t>。由于“信息孤岛”现象</w:t>
      </w:r>
      <w:del w:id="25" w:author="DELL" w:date="2018-01-15T14:02:00Z">
        <w:r w:rsidRPr="008844B6" w:rsidDel="006462B8">
          <w:rPr>
            <w:rFonts w:hint="eastAsia"/>
          </w:rPr>
          <w:delText>,</w:delText>
        </w:r>
      </w:del>
      <w:ins w:id="26" w:author="DELL" w:date="2018-01-15T14:02:00Z">
        <w:r w:rsidR="006462B8">
          <w:rPr>
            <w:rFonts w:hint="eastAsia"/>
          </w:rPr>
          <w:t>，</w:t>
        </w:r>
      </w:ins>
      <w:r>
        <w:rPr>
          <w:rFonts w:hint="eastAsia"/>
        </w:rPr>
        <w:t>导致企业无法充分利用花费巨大</w:t>
      </w:r>
      <w:r w:rsidRPr="008844B6">
        <w:rPr>
          <w:rFonts w:hint="eastAsia"/>
        </w:rPr>
        <w:t>代价所收集到的信息和数据</w:t>
      </w:r>
      <w:del w:id="27" w:author="DELL" w:date="2018-01-15T14:02:00Z">
        <w:r w:rsidRPr="008844B6" w:rsidDel="006462B8">
          <w:rPr>
            <w:rFonts w:hint="eastAsia"/>
          </w:rPr>
          <w:delText>,</w:delText>
        </w:r>
      </w:del>
      <w:ins w:id="28" w:author="DELL" w:date="2018-01-15T14:02:00Z">
        <w:r w:rsidR="006462B8">
          <w:rPr>
            <w:rFonts w:hint="eastAsia"/>
          </w:rPr>
          <w:t>，</w:t>
        </w:r>
      </w:ins>
      <w:r w:rsidRPr="008844B6">
        <w:rPr>
          <w:rFonts w:hint="eastAsia"/>
        </w:rPr>
        <w:t>影响企业做出及时、准确的生产销售决策。</w:t>
      </w:r>
    </w:p>
    <w:p w:rsidR="002B709D" w:rsidRPr="008844B6" w:rsidRDefault="002B709D" w:rsidP="002B709D">
      <w:pPr>
        <w:spacing w:line="360" w:lineRule="auto"/>
        <w:ind w:left="840" w:firstLine="480"/>
      </w:pPr>
      <w:r w:rsidRPr="008844B6">
        <w:rPr>
          <w:rFonts w:hint="eastAsia"/>
        </w:rPr>
        <w:t>(3)</w:t>
      </w:r>
      <w:r w:rsidRPr="008844B6">
        <w:rPr>
          <w:rFonts w:hint="eastAsia"/>
        </w:rPr>
        <w:t>客户关系管理关怀度低。与客户交流较少</w:t>
      </w:r>
      <w:del w:id="29" w:author="DELL" w:date="2018-01-15T14:02:00Z">
        <w:r w:rsidRPr="008844B6" w:rsidDel="006462B8">
          <w:rPr>
            <w:rFonts w:hint="eastAsia"/>
          </w:rPr>
          <w:delText>,</w:delText>
        </w:r>
      </w:del>
      <w:ins w:id="30" w:author="DELL" w:date="2018-01-15T14:02:00Z">
        <w:r w:rsidR="006462B8">
          <w:rPr>
            <w:rFonts w:hint="eastAsia"/>
          </w:rPr>
          <w:t>，</w:t>
        </w:r>
      </w:ins>
      <w:r w:rsidRPr="008844B6">
        <w:rPr>
          <w:rFonts w:hint="eastAsia"/>
        </w:rPr>
        <w:t>由于并不是客户的直接接触者</w:t>
      </w:r>
      <w:del w:id="31" w:author="DELL" w:date="2018-01-15T14:02:00Z">
        <w:r w:rsidRPr="008844B6" w:rsidDel="006462B8">
          <w:rPr>
            <w:rFonts w:hint="eastAsia"/>
          </w:rPr>
          <w:delText>,</w:delText>
        </w:r>
      </w:del>
      <w:ins w:id="32" w:author="DELL" w:date="2018-01-15T14:02:00Z">
        <w:r w:rsidR="006462B8">
          <w:rPr>
            <w:rFonts w:hint="eastAsia"/>
          </w:rPr>
          <w:t>，</w:t>
        </w:r>
      </w:ins>
      <w:r w:rsidRPr="008844B6">
        <w:rPr>
          <w:rFonts w:hint="eastAsia"/>
        </w:rPr>
        <w:t>缺乏收集客户信息的手段</w:t>
      </w:r>
      <w:del w:id="33" w:author="DELL" w:date="2018-01-15T14:02:00Z">
        <w:r w:rsidRPr="008844B6" w:rsidDel="006462B8">
          <w:rPr>
            <w:rFonts w:hint="eastAsia"/>
          </w:rPr>
          <w:delText>,</w:delText>
        </w:r>
      </w:del>
      <w:ins w:id="34" w:author="DELL" w:date="2018-01-15T14:02:00Z">
        <w:r w:rsidR="006462B8">
          <w:rPr>
            <w:rFonts w:hint="eastAsia"/>
          </w:rPr>
          <w:t>，</w:t>
        </w:r>
      </w:ins>
      <w:r w:rsidRPr="008844B6">
        <w:rPr>
          <w:rFonts w:hint="eastAsia"/>
        </w:rPr>
        <w:t> </w:t>
      </w:r>
      <w:r w:rsidRPr="008844B6">
        <w:rPr>
          <w:rFonts w:hint="eastAsia"/>
        </w:rPr>
        <w:t>难以把握用户需求</w:t>
      </w:r>
      <w:del w:id="35" w:author="DELL" w:date="2018-01-15T14:02:00Z">
        <w:r w:rsidRPr="008844B6" w:rsidDel="006462B8">
          <w:rPr>
            <w:rFonts w:hint="eastAsia"/>
          </w:rPr>
          <w:delText>,</w:delText>
        </w:r>
      </w:del>
      <w:ins w:id="36" w:author="DELL" w:date="2018-01-15T14:02:00Z">
        <w:r w:rsidR="006462B8">
          <w:rPr>
            <w:rFonts w:hint="eastAsia"/>
          </w:rPr>
          <w:t>，</w:t>
        </w:r>
      </w:ins>
      <w:r w:rsidRPr="008844B6">
        <w:rPr>
          <w:rFonts w:hint="eastAsia"/>
        </w:rPr>
        <w:t>致使企业促销效果低下</w:t>
      </w:r>
      <w:del w:id="37" w:author="DELL" w:date="2018-01-15T14:02:00Z">
        <w:r w:rsidRPr="008844B6" w:rsidDel="006462B8">
          <w:rPr>
            <w:rFonts w:hint="eastAsia"/>
          </w:rPr>
          <w:delText>,</w:delText>
        </w:r>
      </w:del>
      <w:ins w:id="38" w:author="DELL" w:date="2018-01-15T14:02:00Z">
        <w:r w:rsidR="006462B8">
          <w:rPr>
            <w:rFonts w:hint="eastAsia"/>
          </w:rPr>
          <w:t>，</w:t>
        </w:r>
      </w:ins>
      <w:r w:rsidRPr="008844B6">
        <w:rPr>
          <w:rFonts w:hint="eastAsia"/>
        </w:rPr>
        <w:t>整个客户关系管理成效不高</w:t>
      </w:r>
      <w:r>
        <w:rPr>
          <w:rFonts w:ascii="宋体" w:hAnsi="宋体" w:hint="eastAsia"/>
          <w:bCs/>
          <w:vertAlign w:val="superscript"/>
        </w:rPr>
        <w:t>[4]</w:t>
      </w:r>
      <w:r w:rsidRPr="008844B6">
        <w:rPr>
          <w:rFonts w:hint="eastAsia"/>
        </w:rPr>
        <w:t>。</w:t>
      </w:r>
    </w:p>
    <w:p w:rsidR="002B709D" w:rsidRPr="002B709D" w:rsidRDefault="002B709D" w:rsidP="002B709D">
      <w:pPr>
        <w:spacing w:line="360" w:lineRule="auto"/>
        <w:ind w:left="840" w:firstLine="480"/>
      </w:pPr>
      <w:r w:rsidRPr="008844B6">
        <w:rPr>
          <w:rFonts w:hint="eastAsia"/>
        </w:rPr>
        <w:t>(4)</w:t>
      </w:r>
      <w:r w:rsidRPr="008844B6">
        <w:rPr>
          <w:rFonts w:hint="eastAsia"/>
        </w:rPr>
        <w:t>人员间信息交流及时性、方便性低。在整个销售链中</w:t>
      </w:r>
      <w:del w:id="39" w:author="DELL" w:date="2018-01-15T14:02:00Z">
        <w:r w:rsidRPr="008844B6" w:rsidDel="006462B8">
          <w:rPr>
            <w:rFonts w:hint="eastAsia"/>
          </w:rPr>
          <w:delText>,</w:delText>
        </w:r>
      </w:del>
      <w:ins w:id="40" w:author="DELL" w:date="2018-01-15T14:02:00Z">
        <w:r w:rsidR="006462B8">
          <w:rPr>
            <w:rFonts w:hint="eastAsia"/>
          </w:rPr>
          <w:t>，</w:t>
        </w:r>
      </w:ins>
      <w:r w:rsidRPr="008844B6">
        <w:rPr>
          <w:rFonts w:hint="eastAsia"/>
        </w:rPr>
        <w:t> </w:t>
      </w:r>
      <w:r w:rsidRPr="008844B6">
        <w:rPr>
          <w:rFonts w:hint="eastAsia"/>
        </w:rPr>
        <w:t>在各类人员</w:t>
      </w:r>
      <w:r w:rsidRPr="008844B6">
        <w:rPr>
          <w:rFonts w:hint="eastAsia"/>
        </w:rPr>
        <w:t>( </w:t>
      </w:r>
      <w:r w:rsidRPr="008844B6">
        <w:rPr>
          <w:rFonts w:hint="eastAsia"/>
        </w:rPr>
        <w:t>如客户、销售人员、管理人员等</w:t>
      </w:r>
      <w:r w:rsidRPr="008844B6">
        <w:rPr>
          <w:rFonts w:hint="eastAsia"/>
        </w:rPr>
        <w:t>)</w:t>
      </w:r>
      <w:r w:rsidRPr="008844B6">
        <w:rPr>
          <w:rFonts w:hint="eastAsia"/>
        </w:rPr>
        <w:t>之间信息交流渠道不通畅</w:t>
      </w:r>
      <w:del w:id="41" w:author="DELL" w:date="2018-01-15T14:02:00Z">
        <w:r w:rsidRPr="008844B6" w:rsidDel="006462B8">
          <w:rPr>
            <w:rFonts w:hint="eastAsia"/>
          </w:rPr>
          <w:delText>,</w:delText>
        </w:r>
      </w:del>
      <w:ins w:id="42" w:author="DELL" w:date="2018-01-15T14:02:00Z">
        <w:r w:rsidR="006462B8">
          <w:rPr>
            <w:rFonts w:hint="eastAsia"/>
          </w:rPr>
          <w:t>，</w:t>
        </w:r>
      </w:ins>
      <w:r w:rsidRPr="008844B6">
        <w:rPr>
          <w:rFonts w:hint="eastAsia"/>
        </w:rPr>
        <w:t> </w:t>
      </w:r>
      <w:r w:rsidRPr="008844B6">
        <w:rPr>
          <w:rFonts w:hint="eastAsia"/>
        </w:rPr>
        <w:t>在销售新情况出现时</w:t>
      </w:r>
      <w:del w:id="43" w:author="DELL" w:date="2018-01-15T14:02:00Z">
        <w:r w:rsidRPr="008844B6" w:rsidDel="006462B8">
          <w:rPr>
            <w:rFonts w:hint="eastAsia"/>
          </w:rPr>
          <w:delText>,</w:delText>
        </w:r>
      </w:del>
      <w:ins w:id="44" w:author="DELL" w:date="2018-01-15T14:02:00Z">
        <w:r w:rsidR="006462B8">
          <w:rPr>
            <w:rFonts w:hint="eastAsia"/>
          </w:rPr>
          <w:t>，</w:t>
        </w:r>
      </w:ins>
      <w:r w:rsidRPr="008844B6">
        <w:rPr>
          <w:rFonts w:hint="eastAsia"/>
        </w:rPr>
        <w:t> </w:t>
      </w:r>
      <w:r w:rsidRPr="008844B6">
        <w:rPr>
          <w:rFonts w:hint="eastAsia"/>
        </w:rPr>
        <w:t>不能及时、快速地做出相应的协作措施</w:t>
      </w:r>
      <w:r>
        <w:rPr>
          <w:rFonts w:ascii="宋体" w:hAnsi="宋体" w:hint="eastAsia"/>
          <w:bCs/>
          <w:vertAlign w:val="superscript"/>
        </w:rPr>
        <w:t>[4]</w:t>
      </w:r>
      <w:r w:rsidRPr="008844B6">
        <w:rPr>
          <w:rFonts w:hint="eastAsia"/>
        </w:rPr>
        <w:t>。因此</w:t>
      </w:r>
      <w:del w:id="45" w:author="DELL" w:date="2018-01-15T14:02:00Z">
        <w:r w:rsidRPr="008844B6" w:rsidDel="006462B8">
          <w:rPr>
            <w:rFonts w:hint="eastAsia"/>
          </w:rPr>
          <w:delText>,</w:delText>
        </w:r>
      </w:del>
      <w:ins w:id="46" w:author="DELL" w:date="2018-01-15T14:02:00Z">
        <w:r w:rsidR="006462B8">
          <w:rPr>
            <w:rFonts w:hint="eastAsia"/>
          </w:rPr>
          <w:t>，</w:t>
        </w:r>
      </w:ins>
      <w:r w:rsidRPr="008844B6">
        <w:rPr>
          <w:rFonts w:hint="eastAsia"/>
        </w:rPr>
        <w:t> </w:t>
      </w:r>
      <w:r w:rsidRPr="008844B6">
        <w:rPr>
          <w:rFonts w:hint="eastAsia"/>
        </w:rPr>
        <w:t>应用先进的计算机技术和现代企业的管理理念</w:t>
      </w:r>
      <w:del w:id="47" w:author="DELL" w:date="2018-01-15T14:02:00Z">
        <w:r w:rsidRPr="008844B6" w:rsidDel="006462B8">
          <w:rPr>
            <w:rFonts w:hint="eastAsia"/>
          </w:rPr>
          <w:delText>,</w:delText>
        </w:r>
      </w:del>
      <w:ins w:id="48" w:author="DELL" w:date="2018-01-15T14:02:00Z">
        <w:r w:rsidR="006462B8">
          <w:rPr>
            <w:rFonts w:hint="eastAsia"/>
          </w:rPr>
          <w:t>，</w:t>
        </w:r>
      </w:ins>
      <w:r w:rsidRPr="008844B6">
        <w:rPr>
          <w:rFonts w:hint="eastAsia"/>
        </w:rPr>
        <w:t> </w:t>
      </w:r>
      <w:r w:rsidRPr="008844B6">
        <w:rPr>
          <w:rFonts w:hint="eastAsia"/>
        </w:rPr>
        <w:t>借鉴国外先进经验和技术</w:t>
      </w:r>
      <w:del w:id="49" w:author="DELL" w:date="2018-01-15T14:02:00Z">
        <w:r w:rsidRPr="008844B6" w:rsidDel="006462B8">
          <w:rPr>
            <w:rFonts w:hint="eastAsia"/>
          </w:rPr>
          <w:delText>,</w:delText>
        </w:r>
      </w:del>
      <w:ins w:id="50" w:author="DELL" w:date="2018-01-15T14:02:00Z">
        <w:r w:rsidR="006462B8">
          <w:rPr>
            <w:rFonts w:hint="eastAsia"/>
          </w:rPr>
          <w:t>，</w:t>
        </w:r>
      </w:ins>
      <w:r w:rsidRPr="008844B6">
        <w:rPr>
          <w:rFonts w:hint="eastAsia"/>
        </w:rPr>
        <w:t>研究并开发实用的企业销售管理系统</w:t>
      </w:r>
      <w:del w:id="51" w:author="DELL" w:date="2018-01-15T14:02:00Z">
        <w:r w:rsidRPr="008844B6" w:rsidDel="006462B8">
          <w:rPr>
            <w:rFonts w:hint="eastAsia"/>
          </w:rPr>
          <w:delText>,</w:delText>
        </w:r>
      </w:del>
      <w:ins w:id="52" w:author="DELL" w:date="2018-01-15T14:02:00Z">
        <w:r w:rsidR="006462B8">
          <w:rPr>
            <w:rFonts w:hint="eastAsia"/>
          </w:rPr>
          <w:t>，</w:t>
        </w:r>
      </w:ins>
      <w:r w:rsidRPr="008844B6">
        <w:rPr>
          <w:rFonts w:hint="eastAsia"/>
        </w:rPr>
        <w:t>对于优化企业销售过程和管理、提高企</w:t>
      </w:r>
      <w:r>
        <w:rPr>
          <w:rFonts w:hint="eastAsia"/>
        </w:rPr>
        <w:t>运营效率是十分有帮助的</w:t>
      </w:r>
      <w:r>
        <w:rPr>
          <w:rFonts w:ascii="宋体" w:hAnsi="宋体" w:hint="eastAsia"/>
          <w:bCs/>
          <w:vertAlign w:val="superscript"/>
        </w:rPr>
        <w:t>[5]</w:t>
      </w:r>
      <w:r>
        <w:rPr>
          <w:rFonts w:hint="eastAsia"/>
        </w:rPr>
        <w:t>。</w:t>
      </w:r>
    </w:p>
    <w:p w:rsidR="002B709D" w:rsidRDefault="002B709D" w:rsidP="002B709D">
      <w:pPr>
        <w:spacing w:line="360" w:lineRule="auto"/>
        <w:ind w:left="482" w:firstLineChars="149" w:firstLine="358"/>
      </w:pPr>
      <w:del w:id="53" w:author="DELL" w:date="2018-01-15T14:43:00Z">
        <w:r w:rsidDel="008C56A6">
          <w:rPr>
            <w:rFonts w:ascii="宋体" w:hAnsi="宋体" w:hint="eastAsia"/>
            <w:bCs/>
          </w:rPr>
          <w:delText>电子商务</w:delText>
        </w:r>
      </w:del>
      <w:r>
        <w:rPr>
          <w:rFonts w:ascii="宋体" w:hAnsi="宋体" w:hint="eastAsia"/>
          <w:bCs/>
        </w:rPr>
        <w:t>随着web技术的更新</w:t>
      </w:r>
      <w:ins w:id="54" w:author="DELL" w:date="2018-01-15T14:43:00Z">
        <w:r w:rsidR="008C56A6">
          <w:rPr>
            <w:rFonts w:ascii="宋体" w:hAnsi="宋体" w:hint="eastAsia"/>
            <w:bCs/>
          </w:rPr>
          <w:t>和</w:t>
        </w:r>
      </w:ins>
      <w:r>
        <w:rPr>
          <w:rFonts w:ascii="宋体" w:hAnsi="宋体" w:hint="eastAsia"/>
          <w:bCs/>
        </w:rPr>
        <w:t>迅速发展，</w:t>
      </w:r>
      <w:r>
        <w:t>世界主要国家和地区的电子商务市场保持了高速增长态势</w:t>
      </w:r>
      <w:r>
        <w:rPr>
          <w:rFonts w:hint="eastAsia"/>
        </w:rPr>
        <w:t>，</w:t>
      </w:r>
      <w:del w:id="55" w:author="DELL" w:date="2018-01-15T14:45:00Z">
        <w:r w:rsidDel="008C56A6">
          <w:delText>伴随着</w:delText>
        </w:r>
      </w:del>
      <w:ins w:id="56" w:author="DELL" w:date="2018-01-15T14:45:00Z">
        <w:r w:rsidR="008C56A6">
          <w:rPr>
            <w:rFonts w:hint="eastAsia"/>
          </w:rPr>
          <w:t>在</w:t>
        </w:r>
      </w:ins>
      <w:r>
        <w:t>我国</w:t>
      </w:r>
      <w:del w:id="57" w:author="DELL" w:date="2018-01-15T14:45:00Z">
        <w:r w:rsidDel="008C56A6">
          <w:delText>电子商务的快速发展</w:delText>
        </w:r>
      </w:del>
      <w:r>
        <w:t>，不仅工</w:t>
      </w:r>
      <w:r>
        <w:lastRenderedPageBreak/>
        <w:t>业、制造业、商贸、流通业与电子商务结合紧密，而且现代农业、服务业也与电子商务加速融合发展，助推了经济结构转型升级，成为经济发展的新动力</w:t>
      </w:r>
      <w:r w:rsidRPr="002B709D">
        <w:t>。</w:t>
      </w:r>
      <w:r>
        <w:t>既创造了新的消费需求，又开辟了就业增收新渠道。</w:t>
      </w:r>
    </w:p>
    <w:p w:rsidR="002B709D" w:rsidRPr="00D86ABD" w:rsidRDefault="00D86ABD" w:rsidP="002B709D">
      <w:pPr>
        <w:spacing w:line="360" w:lineRule="auto"/>
        <w:ind w:left="482" w:firstLineChars="200" w:firstLine="480"/>
        <w:rPr>
          <w:rFonts w:asciiTheme="minorEastAsia" w:eastAsiaTheme="minorEastAsia" w:hAnsiTheme="minorEastAsia"/>
          <w:bCs/>
        </w:rPr>
      </w:pPr>
      <w:r w:rsidRPr="00D86ABD">
        <w:rPr>
          <w:rFonts w:asciiTheme="minorEastAsia" w:eastAsiaTheme="minorEastAsia" w:hAnsiTheme="minorEastAsia" w:hint="eastAsia"/>
        </w:rPr>
        <w:t>本文主要考虑的是</w:t>
      </w:r>
      <w:del w:id="58" w:author="DELL" w:date="2018-01-15T15:26:00Z">
        <w:r w:rsidRPr="00D86ABD" w:rsidDel="008C56A6">
          <w:rPr>
            <w:rFonts w:asciiTheme="minorEastAsia" w:eastAsiaTheme="minorEastAsia" w:hAnsiTheme="minorEastAsia" w:hint="eastAsia"/>
          </w:rPr>
          <w:delText>如何</w:delText>
        </w:r>
      </w:del>
      <w:ins w:id="59" w:author="DELL" w:date="2018-01-15T15:27:00Z">
        <w:r w:rsidR="008C56A6">
          <w:rPr>
            <w:rFonts w:asciiTheme="minorEastAsia" w:eastAsiaTheme="minorEastAsia" w:hAnsiTheme="minorEastAsia" w:hint="eastAsia"/>
          </w:rPr>
          <w:t>根据</w:t>
        </w:r>
      </w:ins>
      <w:ins w:id="60" w:author="DELL" w:date="2018-01-16T14:16:00Z">
        <w:r w:rsidR="00282A51">
          <w:rPr>
            <w:rFonts w:asciiTheme="minorEastAsia" w:eastAsiaTheme="minorEastAsia" w:hAnsiTheme="minorEastAsia" w:hint="eastAsia"/>
          </w:rPr>
          <w:t>OEM客</w:t>
        </w:r>
      </w:ins>
      <w:ins w:id="61" w:author="DELL" w:date="2018-01-15T15:26:00Z">
        <w:r w:rsidR="008C56A6">
          <w:rPr>
            <w:rFonts w:asciiTheme="minorEastAsia" w:eastAsiaTheme="minorEastAsia" w:hAnsiTheme="minorEastAsia" w:hint="eastAsia"/>
          </w:rPr>
          <w:t>户</w:t>
        </w:r>
      </w:ins>
      <w:ins w:id="62" w:author="DELL" w:date="2018-01-15T15:27:00Z">
        <w:r w:rsidR="008C56A6">
          <w:rPr>
            <w:rFonts w:asciiTheme="minorEastAsia" w:eastAsiaTheme="minorEastAsia" w:hAnsiTheme="minorEastAsia" w:hint="eastAsia"/>
          </w:rPr>
          <w:t>的不同需求及产品</w:t>
        </w:r>
      </w:ins>
      <w:ins w:id="63" w:author="DELL" w:date="2018-01-15T15:28:00Z">
        <w:r w:rsidR="008C56A6">
          <w:rPr>
            <w:rFonts w:asciiTheme="minorEastAsia" w:eastAsiaTheme="minorEastAsia" w:hAnsiTheme="minorEastAsia" w:hint="eastAsia"/>
          </w:rPr>
          <w:t>特性，定制</w:t>
        </w:r>
      </w:ins>
      <w:r w:rsidRPr="00D86ABD">
        <w:rPr>
          <w:rFonts w:asciiTheme="minorEastAsia" w:eastAsiaTheme="minorEastAsia" w:hAnsiTheme="minorEastAsia" w:hint="eastAsia"/>
        </w:rPr>
        <w:t>建设B2C</w:t>
      </w:r>
      <w:del w:id="64" w:author="DELL" w:date="2018-01-15T15:28:00Z">
        <w:r w:rsidRPr="00D86ABD" w:rsidDel="008C56A6">
          <w:rPr>
            <w:rFonts w:asciiTheme="minorEastAsia" w:eastAsiaTheme="minorEastAsia" w:hAnsiTheme="minorEastAsia" w:hint="eastAsia"/>
          </w:rPr>
          <w:delText>的</w:delText>
        </w:r>
      </w:del>
      <w:r w:rsidRPr="00D86ABD">
        <w:rPr>
          <w:rFonts w:asciiTheme="minorEastAsia" w:eastAsiaTheme="minorEastAsia" w:hAnsiTheme="minorEastAsia" w:hint="eastAsia"/>
        </w:rPr>
        <w:t>网上购物</w:t>
      </w:r>
      <w:commentRangeStart w:id="65"/>
      <w:r w:rsidRPr="00D86ABD">
        <w:rPr>
          <w:rFonts w:asciiTheme="minorEastAsia" w:eastAsiaTheme="minorEastAsia" w:hAnsiTheme="minorEastAsia" w:hint="eastAsia"/>
        </w:rPr>
        <w:t>系统</w:t>
      </w:r>
      <w:commentRangeEnd w:id="65"/>
      <w:r w:rsidR="008C56A6">
        <w:rPr>
          <w:rStyle w:val="a7"/>
        </w:rPr>
        <w:commentReference w:id="65"/>
      </w:r>
      <w:r w:rsidRPr="00D86ABD">
        <w:rPr>
          <w:rFonts w:asciiTheme="minorEastAsia" w:eastAsiaTheme="minorEastAsia" w:hAnsiTheme="minorEastAsia" w:hint="eastAsia"/>
        </w:rPr>
        <w:t>。</w:t>
      </w:r>
      <w:del w:id="66" w:author="DELL" w:date="2018-01-15T15:41:00Z">
        <w:r w:rsidR="002B709D" w:rsidRPr="00D86ABD" w:rsidDel="008C56A6">
          <w:rPr>
            <w:rFonts w:asciiTheme="minorEastAsia" w:eastAsiaTheme="minorEastAsia" w:hAnsiTheme="minorEastAsia" w:hint="eastAsia"/>
          </w:rPr>
          <w:delText>网上购物是一种具有交互功能的商业信息系统。它向用户提供静态和动态两类信息资源</w:delText>
        </w:r>
        <w:r w:rsidR="002B709D" w:rsidRPr="00D86ABD" w:rsidDel="008C56A6">
          <w:rPr>
            <w:rFonts w:asciiTheme="minorEastAsia" w:eastAsiaTheme="minorEastAsia" w:hAnsiTheme="minorEastAsia" w:hint="eastAsia"/>
            <w:bCs/>
            <w:vertAlign w:val="superscript"/>
          </w:rPr>
          <w:delText>[1]</w:delText>
        </w:r>
        <w:r w:rsidR="002B709D" w:rsidRPr="00D86ABD" w:rsidDel="008C56A6">
          <w:rPr>
            <w:rFonts w:asciiTheme="minorEastAsia" w:eastAsiaTheme="minorEastAsia" w:hAnsiTheme="minorEastAsia" w:hint="eastAsia"/>
          </w:rPr>
          <w:delText>。所谓</w:delText>
        </w:r>
      </w:del>
      <w:ins w:id="67" w:author="DELL" w:date="2018-01-15T15:41:00Z">
        <w:r w:rsidR="008C56A6">
          <w:rPr>
            <w:rFonts w:asciiTheme="minorEastAsia" w:eastAsiaTheme="minorEastAsia" w:hAnsiTheme="minorEastAsia" w:hint="eastAsia"/>
          </w:rPr>
          <w:t>通过</w:t>
        </w:r>
      </w:ins>
      <w:r w:rsidR="002B709D" w:rsidRPr="00D86ABD">
        <w:rPr>
          <w:rFonts w:asciiTheme="minorEastAsia" w:eastAsiaTheme="minorEastAsia" w:hAnsiTheme="minorEastAsia" w:hint="eastAsia"/>
        </w:rPr>
        <w:t>静态信息</w:t>
      </w:r>
      <w:del w:id="68" w:author="DELL" w:date="2018-01-15T15:42:00Z">
        <w:r w:rsidR="002B709D" w:rsidRPr="00D86ABD" w:rsidDel="008C56A6">
          <w:rPr>
            <w:rFonts w:asciiTheme="minorEastAsia" w:eastAsiaTheme="minorEastAsia" w:hAnsiTheme="minorEastAsia" w:hint="eastAsia"/>
          </w:rPr>
          <w:delText>是指那些比经常变动或更新的资源，如</w:delText>
        </w:r>
      </w:del>
      <w:ins w:id="69" w:author="DELL" w:date="2018-01-15T15:42:00Z">
        <w:r w:rsidR="008C56A6">
          <w:rPr>
            <w:rFonts w:asciiTheme="minorEastAsia" w:eastAsiaTheme="minorEastAsia" w:hAnsiTheme="minorEastAsia" w:hint="eastAsia"/>
          </w:rPr>
          <w:t>介绍</w:t>
        </w:r>
      </w:ins>
      <w:r w:rsidR="002B709D" w:rsidRPr="00D86ABD">
        <w:rPr>
          <w:rFonts w:asciiTheme="minorEastAsia" w:eastAsiaTheme="minorEastAsia" w:hAnsiTheme="minorEastAsia" w:hint="eastAsia"/>
        </w:rPr>
        <w:t>公司</w:t>
      </w:r>
      <w:del w:id="70" w:author="DELL" w:date="2018-01-15T15:42:00Z">
        <w:r w:rsidR="002B709D" w:rsidRPr="00D86ABD" w:rsidDel="008C56A6">
          <w:rPr>
            <w:rFonts w:asciiTheme="minorEastAsia" w:eastAsiaTheme="minorEastAsia" w:hAnsiTheme="minorEastAsia" w:hint="eastAsia"/>
          </w:rPr>
          <w:delText>简介</w:delText>
        </w:r>
      </w:del>
      <w:ins w:id="71" w:author="DELL" w:date="2018-01-15T15:42:00Z">
        <w:r w:rsidR="008C56A6">
          <w:rPr>
            <w:rFonts w:asciiTheme="minorEastAsia" w:eastAsiaTheme="minorEastAsia" w:hAnsiTheme="minorEastAsia" w:hint="eastAsia"/>
          </w:rPr>
          <w:t>情况</w:t>
        </w:r>
      </w:ins>
      <w:r w:rsidR="002B709D" w:rsidRPr="00D86ABD">
        <w:rPr>
          <w:rFonts w:asciiTheme="minorEastAsia" w:eastAsiaTheme="minorEastAsia" w:hAnsiTheme="minorEastAsia" w:hint="eastAsia"/>
        </w:rPr>
        <w:t>、</w:t>
      </w:r>
      <w:ins w:id="72" w:author="DELL" w:date="2018-01-15T15:42:00Z">
        <w:r w:rsidR="008C56A6">
          <w:rPr>
            <w:rFonts w:asciiTheme="minorEastAsia" w:eastAsiaTheme="minorEastAsia" w:hAnsiTheme="minorEastAsia" w:hint="eastAsia"/>
          </w:rPr>
          <w:t>制度，展示</w:t>
        </w:r>
      </w:ins>
      <w:ins w:id="73" w:author="DELL" w:date="2018-01-15T15:43:00Z">
        <w:r w:rsidR="008C56A6">
          <w:rPr>
            <w:rFonts w:asciiTheme="minorEastAsia" w:eastAsiaTheme="minorEastAsia" w:hAnsiTheme="minorEastAsia" w:hint="eastAsia"/>
          </w:rPr>
          <w:t>公司实力及</w:t>
        </w:r>
        <w:r w:rsidR="008C56A6" w:rsidRPr="00D86ABD">
          <w:rPr>
            <w:rFonts w:asciiTheme="minorEastAsia" w:eastAsiaTheme="minorEastAsia" w:hAnsiTheme="minorEastAsia" w:hint="eastAsia"/>
          </w:rPr>
          <w:t>规范</w:t>
        </w:r>
      </w:ins>
      <w:r w:rsidR="002B709D" w:rsidRPr="00D86ABD">
        <w:rPr>
          <w:rFonts w:asciiTheme="minorEastAsia" w:eastAsiaTheme="minorEastAsia" w:hAnsiTheme="minorEastAsia" w:hint="eastAsia"/>
        </w:rPr>
        <w:t>管理</w:t>
      </w:r>
      <w:del w:id="74" w:author="DELL" w:date="2018-01-15T15:43:00Z">
        <w:r w:rsidR="002B709D" w:rsidRPr="00D86ABD" w:rsidDel="008C56A6">
          <w:rPr>
            <w:rFonts w:asciiTheme="minorEastAsia" w:eastAsiaTheme="minorEastAsia" w:hAnsiTheme="minorEastAsia" w:hint="eastAsia"/>
          </w:rPr>
          <w:delText>规范和公司制度等等</w:delText>
        </w:r>
      </w:del>
      <w:r w:rsidR="002B709D" w:rsidRPr="00D86ABD">
        <w:rPr>
          <w:rFonts w:asciiTheme="minorEastAsia" w:eastAsiaTheme="minorEastAsia" w:hAnsiTheme="minorEastAsia" w:hint="eastAsia"/>
        </w:rPr>
        <w:t>；</w:t>
      </w:r>
      <w:ins w:id="75" w:author="DELL" w:date="2018-01-15T15:43:00Z">
        <w:r w:rsidR="008C56A6">
          <w:rPr>
            <w:rFonts w:asciiTheme="minorEastAsia" w:eastAsiaTheme="minorEastAsia" w:hAnsiTheme="minorEastAsia" w:hint="eastAsia"/>
          </w:rPr>
          <w:t>通过</w:t>
        </w:r>
      </w:ins>
      <w:r w:rsidR="002B709D" w:rsidRPr="00D86ABD">
        <w:rPr>
          <w:rFonts w:asciiTheme="minorEastAsia" w:eastAsiaTheme="minorEastAsia" w:hAnsiTheme="minorEastAsia" w:hint="eastAsia"/>
        </w:rPr>
        <w:t>动态信息</w:t>
      </w:r>
      <w:del w:id="76" w:author="DELL" w:date="2018-01-15T15:44:00Z">
        <w:r w:rsidR="002B709D" w:rsidRPr="00D86ABD" w:rsidDel="008C56A6">
          <w:rPr>
            <w:rFonts w:asciiTheme="minorEastAsia" w:eastAsiaTheme="minorEastAsia" w:hAnsiTheme="minorEastAsia" w:hint="eastAsia"/>
          </w:rPr>
          <w:delText>是指随时变化的信息，如</w:delText>
        </w:r>
      </w:del>
      <w:ins w:id="77" w:author="DELL" w:date="2018-01-15T15:44:00Z">
        <w:r w:rsidR="008C56A6">
          <w:rPr>
            <w:rFonts w:asciiTheme="minorEastAsia" w:eastAsiaTheme="minorEastAsia" w:hAnsiTheme="minorEastAsia" w:hint="eastAsia"/>
          </w:rPr>
          <w:t>展示</w:t>
        </w:r>
      </w:ins>
      <w:r w:rsidR="002B709D" w:rsidRPr="00D86ABD">
        <w:rPr>
          <w:rFonts w:asciiTheme="minorEastAsia" w:eastAsiaTheme="minorEastAsia" w:hAnsiTheme="minorEastAsia" w:hint="eastAsia"/>
        </w:rPr>
        <w:t>商品的种类</w:t>
      </w:r>
      <w:del w:id="78" w:author="DELL" w:date="2018-01-15T15:44:00Z">
        <w:r w:rsidR="002B709D" w:rsidRPr="00D86ABD" w:rsidDel="008C56A6">
          <w:rPr>
            <w:rFonts w:asciiTheme="minorEastAsia" w:eastAsiaTheme="minorEastAsia" w:hAnsiTheme="minorEastAsia" w:hint="eastAsia"/>
          </w:rPr>
          <w:delText>，</w:delText>
        </w:r>
      </w:del>
      <w:ins w:id="79" w:author="DELL" w:date="2018-01-15T15:44:00Z">
        <w:r w:rsidR="008C56A6">
          <w:rPr>
            <w:rFonts w:asciiTheme="minorEastAsia" w:eastAsiaTheme="minorEastAsia" w:hAnsiTheme="minorEastAsia" w:hint="eastAsia"/>
          </w:rPr>
          <w:t>、</w:t>
        </w:r>
      </w:ins>
      <w:r w:rsidR="002B709D" w:rsidRPr="00D86ABD">
        <w:rPr>
          <w:rFonts w:asciiTheme="minorEastAsia" w:eastAsiaTheme="minorEastAsia" w:hAnsiTheme="minorEastAsia" w:hint="eastAsia"/>
        </w:rPr>
        <w:t>新闻信息</w:t>
      </w:r>
      <w:del w:id="80" w:author="DELL" w:date="2018-01-15T15:44:00Z">
        <w:r w:rsidR="002B709D" w:rsidRPr="00D86ABD" w:rsidDel="008C56A6">
          <w:rPr>
            <w:rFonts w:asciiTheme="minorEastAsia" w:eastAsiaTheme="minorEastAsia" w:hAnsiTheme="minorEastAsia" w:hint="eastAsia"/>
          </w:rPr>
          <w:delText>和</w:delText>
        </w:r>
      </w:del>
      <w:ins w:id="81" w:author="DELL" w:date="2018-01-15T15:44:00Z">
        <w:r w:rsidR="008C56A6">
          <w:rPr>
            <w:rFonts w:asciiTheme="minorEastAsia" w:eastAsiaTheme="minorEastAsia" w:hAnsiTheme="minorEastAsia" w:hint="eastAsia"/>
          </w:rPr>
          <w:t>、</w:t>
        </w:r>
      </w:ins>
      <w:ins w:id="82" w:author="DELL" w:date="2018-01-16T14:30:00Z">
        <w:r w:rsidR="00282A51">
          <w:rPr>
            <w:rFonts w:asciiTheme="minorEastAsia" w:eastAsiaTheme="minorEastAsia" w:hAnsiTheme="minorEastAsia" w:hint="eastAsia"/>
          </w:rPr>
          <w:t>促销、</w:t>
        </w:r>
      </w:ins>
      <w:r w:rsidR="002B709D" w:rsidRPr="00D86ABD">
        <w:rPr>
          <w:rFonts w:asciiTheme="minorEastAsia" w:eastAsiaTheme="minorEastAsia" w:hAnsiTheme="minorEastAsia" w:hint="eastAsia"/>
        </w:rPr>
        <w:t>广告</w:t>
      </w:r>
      <w:ins w:id="83" w:author="DELL" w:date="2018-01-16T14:32:00Z">
        <w:r w:rsidR="00282A51">
          <w:rPr>
            <w:rFonts w:asciiTheme="minorEastAsia" w:eastAsiaTheme="minorEastAsia" w:hAnsiTheme="minorEastAsia" w:hint="eastAsia"/>
          </w:rPr>
          <w:t>、各种数据分析</w:t>
        </w:r>
      </w:ins>
      <w:r w:rsidR="002B709D" w:rsidRPr="00D86ABD">
        <w:rPr>
          <w:rFonts w:asciiTheme="minorEastAsia" w:eastAsiaTheme="minorEastAsia" w:hAnsiTheme="minorEastAsia" w:hint="eastAsia"/>
        </w:rPr>
        <w:t>等。</w:t>
      </w:r>
      <w:r w:rsidR="002B709D" w:rsidRPr="00282A51">
        <w:rPr>
          <w:rFonts w:asciiTheme="minorEastAsia" w:eastAsiaTheme="minorEastAsia" w:hAnsiTheme="minorEastAsia" w:hint="eastAsia"/>
          <w:highlight w:val="yellow"/>
          <w:rPrChange w:id="84" w:author="DELL" w:date="2018-01-16T14:33:00Z">
            <w:rPr>
              <w:rFonts w:asciiTheme="minorEastAsia" w:eastAsiaTheme="minorEastAsia" w:hAnsiTheme="minorEastAsia" w:hint="eastAsia"/>
            </w:rPr>
          </w:rPrChange>
        </w:rPr>
        <w:t>网上购物系统具有强大的交互功能，可使商家和用户方便的传递信息，完成电子贸易或</w:t>
      </w:r>
      <w:r w:rsidR="002B709D" w:rsidRPr="00282A51">
        <w:rPr>
          <w:rFonts w:asciiTheme="minorEastAsia" w:eastAsiaTheme="minorEastAsia" w:hAnsiTheme="minorEastAsia"/>
          <w:highlight w:val="yellow"/>
          <w:rPrChange w:id="85" w:author="DELL" w:date="2018-01-16T14:33:00Z">
            <w:rPr>
              <w:rFonts w:asciiTheme="minorEastAsia" w:eastAsiaTheme="minorEastAsia" w:hAnsiTheme="minorEastAsia"/>
            </w:rPr>
          </w:rPrChange>
        </w:rPr>
        <w:t>EDI交易。这种全新的交易方式实现了公司与用户之间文档与资金的无纸化交换</w:t>
      </w:r>
      <w:r w:rsidR="00CF1EBD" w:rsidRPr="00282A51">
        <w:rPr>
          <w:rFonts w:asciiTheme="minorEastAsia" w:eastAsiaTheme="minorEastAsia" w:hAnsiTheme="minorEastAsia" w:hint="eastAsia"/>
          <w:highlight w:val="yellow"/>
          <w:rPrChange w:id="86" w:author="DELL" w:date="2018-01-16T14:33:00Z">
            <w:rPr>
              <w:rFonts w:asciiTheme="minorEastAsia" w:eastAsiaTheme="minorEastAsia" w:hAnsiTheme="minorEastAsia" w:hint="eastAsia"/>
            </w:rPr>
          </w:rPrChange>
        </w:rPr>
        <w:t>。</w:t>
      </w:r>
    </w:p>
    <w:p w:rsidR="002B709D" w:rsidRPr="00E901FC" w:rsidRDefault="00D86ABD" w:rsidP="00D86ABD">
      <w:pPr>
        <w:spacing w:line="360" w:lineRule="auto"/>
        <w:ind w:firstLine="420"/>
        <w:rPr>
          <w:rFonts w:ascii="宋体" w:hAnsi="宋体"/>
          <w:b/>
          <w:bCs/>
        </w:rPr>
      </w:pPr>
      <w:r w:rsidRPr="00E901FC">
        <w:rPr>
          <w:rFonts w:ascii="宋体" w:hAnsi="宋体" w:hint="eastAsia"/>
          <w:b/>
          <w:bCs/>
        </w:rPr>
        <w:t>二、电子商务的发展历程</w:t>
      </w:r>
    </w:p>
    <w:p w:rsidR="002B709D" w:rsidRDefault="00D86ABD" w:rsidP="00D86ABD">
      <w:pPr>
        <w:ind w:firstLineChars="200" w:firstLine="482"/>
        <w:rPr>
          <w:rFonts w:asciiTheme="minorEastAsia" w:eastAsiaTheme="minorEastAsia" w:hAnsiTheme="minorEastAsia" w:cs="Arial"/>
          <w:b/>
          <w:bCs/>
        </w:rPr>
      </w:pPr>
      <w:r w:rsidRPr="00D86ABD">
        <w:rPr>
          <w:rFonts w:asciiTheme="minorEastAsia" w:eastAsiaTheme="minorEastAsia" w:hAnsiTheme="minorEastAsia" w:cs="Arial" w:hint="eastAsia"/>
          <w:b/>
          <w:bCs/>
        </w:rPr>
        <w:t>1.</w:t>
      </w:r>
      <w:ins w:id="87" w:author="DELL" w:date="2018-01-17T09:39:00Z">
        <w:r w:rsidR="00EB73CD">
          <w:rPr>
            <w:rFonts w:asciiTheme="minorEastAsia" w:eastAsiaTheme="minorEastAsia" w:hAnsiTheme="minorEastAsia" w:cs="Arial" w:hint="eastAsia"/>
            <w:b/>
            <w:bCs/>
          </w:rPr>
          <w:t>中国电子商务的发展</w:t>
        </w:r>
      </w:ins>
      <w:del w:id="88" w:author="DELL" w:date="2018-01-17T09:39:00Z">
        <w:r w:rsidRPr="00D86ABD" w:rsidDel="00EB73CD">
          <w:rPr>
            <w:rFonts w:asciiTheme="minorEastAsia" w:eastAsiaTheme="minorEastAsia" w:hAnsiTheme="minorEastAsia" w:cs="Arial" w:hint="eastAsia"/>
            <w:b/>
            <w:bCs/>
          </w:rPr>
          <w:delText>起步</w:delText>
        </w:r>
      </w:del>
      <w:r w:rsidRPr="00D86ABD">
        <w:rPr>
          <w:rFonts w:asciiTheme="minorEastAsia" w:eastAsiaTheme="minorEastAsia" w:hAnsiTheme="minorEastAsia" w:cs="Arial" w:hint="eastAsia"/>
          <w:b/>
          <w:bCs/>
        </w:rPr>
        <w:t>阶段</w:t>
      </w:r>
    </w:p>
    <w:p w:rsidR="00D86ABD" w:rsidRDefault="00D86ABD" w:rsidP="00D86ABD">
      <w:pPr>
        <w:spacing w:line="360" w:lineRule="auto"/>
        <w:ind w:left="420" w:firstLine="420"/>
        <w:rPr>
          <w:ins w:id="89" w:author="DELL" w:date="2018-01-17T08:52:00Z"/>
          <w:rFonts w:asciiTheme="minorEastAsia" w:eastAsiaTheme="minorEastAsia" w:hAnsiTheme="minorEastAsia" w:cs="Arial"/>
          <w:bCs/>
        </w:rPr>
      </w:pPr>
      <w:del w:id="90" w:author="DELL" w:date="2018-01-17T08:53:00Z">
        <w:r w:rsidRPr="00D86ABD" w:rsidDel="00EB73CD">
          <w:rPr>
            <w:rFonts w:asciiTheme="minorEastAsia" w:eastAsiaTheme="minorEastAsia" w:hAnsiTheme="minorEastAsia" w:cs="Arial" w:hint="eastAsia"/>
            <w:bCs/>
          </w:rPr>
          <w:delText>我国电子商务将遵循从沿海发达城市到中西部的扩散过程</w:delText>
        </w:r>
      </w:del>
      <w:del w:id="91" w:author="DELL" w:date="2018-01-15T14:02:00Z">
        <w:r w:rsidDel="006462B8">
          <w:rPr>
            <w:rFonts w:asciiTheme="minorEastAsia" w:eastAsiaTheme="minorEastAsia" w:hAnsiTheme="minorEastAsia" w:cs="Arial" w:hint="eastAsia"/>
            <w:bCs/>
          </w:rPr>
          <w:delText>,</w:delText>
        </w:r>
      </w:del>
      <w:del w:id="92" w:author="DELL" w:date="2018-01-17T08:53:00Z">
        <w:r w:rsidR="003F0E0D" w:rsidDel="00EB73CD">
          <w:rPr>
            <w:rFonts w:asciiTheme="minorEastAsia" w:eastAsiaTheme="minorEastAsia" w:hAnsiTheme="minorEastAsia" w:cs="Arial" w:hint="eastAsia"/>
            <w:bCs/>
          </w:rPr>
          <w:delText>企业</w:delText>
        </w:r>
        <w:r w:rsidRPr="00D86ABD" w:rsidDel="00EB73CD">
          <w:rPr>
            <w:rFonts w:asciiTheme="minorEastAsia" w:eastAsiaTheme="minorEastAsia" w:hAnsiTheme="minorEastAsia" w:cs="Arial" w:hint="eastAsia"/>
            <w:bCs/>
          </w:rPr>
          <w:delText>顺势而为。我们从世界电子商务的发展过程看到 其逐步转移和扩散的特征</w:delText>
        </w:r>
      </w:del>
      <w:del w:id="93" w:author="DELL" w:date="2018-01-15T14:02:00Z">
        <w:r w:rsidDel="006462B8">
          <w:rPr>
            <w:rFonts w:asciiTheme="minorEastAsia" w:eastAsiaTheme="minorEastAsia" w:hAnsiTheme="minorEastAsia" w:cs="Arial" w:hint="eastAsia"/>
            <w:bCs/>
          </w:rPr>
          <w:delText>,</w:delText>
        </w:r>
      </w:del>
      <w:del w:id="94" w:author="DELL" w:date="2018-01-17T08:53:00Z">
        <w:r w:rsidRPr="00D86ABD" w:rsidDel="00EB73CD">
          <w:rPr>
            <w:rFonts w:asciiTheme="minorEastAsia" w:eastAsiaTheme="minorEastAsia" w:hAnsiTheme="minorEastAsia" w:cs="Arial" w:hint="eastAsia"/>
            <w:bCs/>
          </w:rPr>
          <w:delText>这样的过程与新产品扩散的过程有一定的相似性。</w:delText>
        </w:r>
      </w:del>
      <w:r w:rsidRPr="00D86ABD">
        <w:rPr>
          <w:rFonts w:asciiTheme="minorEastAsia" w:eastAsiaTheme="minorEastAsia" w:hAnsiTheme="minorEastAsia" w:cs="Arial" w:hint="eastAsia"/>
          <w:bCs/>
        </w:rPr>
        <w:t>电子商务首先在美国发生</w:t>
      </w:r>
      <w:del w:id="95" w:author="DELL" w:date="2018-01-15T14:02:00Z">
        <w:r w:rsidDel="006462B8">
          <w:rPr>
            <w:rFonts w:asciiTheme="minorEastAsia" w:eastAsiaTheme="minorEastAsia" w:hAnsiTheme="minorEastAsia" w:cs="Arial" w:hint="eastAsia"/>
            <w:bCs/>
          </w:rPr>
          <w:delText>,</w:delText>
        </w:r>
      </w:del>
      <w:ins w:id="96" w:author="DELL" w:date="2018-01-15T14:02:00Z">
        <w:r w:rsidR="006462B8">
          <w:rPr>
            <w:rFonts w:asciiTheme="minorEastAsia" w:eastAsiaTheme="minorEastAsia" w:hAnsiTheme="minorEastAsia" w:cs="Arial" w:hint="eastAsia"/>
            <w:bCs/>
          </w:rPr>
          <w:t>，</w:t>
        </w:r>
      </w:ins>
      <w:r w:rsidRPr="00D86ABD">
        <w:rPr>
          <w:rFonts w:asciiTheme="minorEastAsia" w:eastAsiaTheme="minorEastAsia" w:hAnsiTheme="minorEastAsia" w:cs="Arial" w:hint="eastAsia"/>
          <w:bCs/>
        </w:rPr>
        <w:t>然后欧洲兴起</w:t>
      </w:r>
      <w:del w:id="97" w:author="DELL" w:date="2018-01-15T14:02:00Z">
        <w:r w:rsidR="003F0E0D" w:rsidDel="006462B8">
          <w:rPr>
            <w:rFonts w:asciiTheme="minorEastAsia" w:eastAsiaTheme="minorEastAsia" w:hAnsiTheme="minorEastAsia" w:cs="Arial" w:hint="eastAsia"/>
            <w:bCs/>
          </w:rPr>
          <w:delText>,</w:delText>
        </w:r>
      </w:del>
      <w:ins w:id="98" w:author="DELL" w:date="2018-01-15T14:02:00Z">
        <w:r w:rsidR="006462B8">
          <w:rPr>
            <w:rFonts w:asciiTheme="minorEastAsia" w:eastAsiaTheme="minorEastAsia" w:hAnsiTheme="minorEastAsia" w:cs="Arial" w:hint="eastAsia"/>
            <w:bCs/>
          </w:rPr>
          <w:t>，</w:t>
        </w:r>
      </w:ins>
      <w:r w:rsidRPr="00D86ABD">
        <w:rPr>
          <w:rFonts w:asciiTheme="minorEastAsia" w:eastAsiaTheme="minorEastAsia" w:hAnsiTheme="minorEastAsia" w:cs="Arial" w:hint="eastAsia"/>
          <w:bCs/>
        </w:rPr>
        <w:t>最后到亚洲地区。无论是美国、欧洲还是亚洲</w:t>
      </w:r>
      <w:del w:id="99" w:author="DELL" w:date="2018-01-15T14:02:00Z">
        <w:r w:rsidDel="006462B8">
          <w:rPr>
            <w:rFonts w:asciiTheme="minorEastAsia" w:eastAsiaTheme="minorEastAsia" w:hAnsiTheme="minorEastAsia" w:cs="Arial" w:hint="eastAsia"/>
            <w:bCs/>
          </w:rPr>
          <w:delText>,</w:delText>
        </w:r>
      </w:del>
      <w:ins w:id="100" w:author="DELL" w:date="2018-01-15T14:02:00Z">
        <w:r w:rsidR="006462B8">
          <w:rPr>
            <w:rFonts w:asciiTheme="minorEastAsia" w:eastAsiaTheme="minorEastAsia" w:hAnsiTheme="minorEastAsia" w:cs="Arial" w:hint="eastAsia"/>
            <w:bCs/>
          </w:rPr>
          <w:t>，</w:t>
        </w:r>
      </w:ins>
      <w:r w:rsidRPr="00EB73CD">
        <w:rPr>
          <w:rFonts w:asciiTheme="minorEastAsia" w:eastAsiaTheme="minorEastAsia" w:hAnsiTheme="minorEastAsia" w:cs="Arial" w:hint="eastAsia"/>
          <w:bCs/>
          <w:highlight w:val="yellow"/>
          <w:rPrChange w:id="101" w:author="DELL" w:date="2018-01-17T09:30:00Z">
            <w:rPr>
              <w:rFonts w:asciiTheme="minorEastAsia" w:eastAsiaTheme="minorEastAsia" w:hAnsiTheme="minorEastAsia" w:cs="Arial" w:hint="eastAsia"/>
              <w:bCs/>
            </w:rPr>
          </w:rPrChange>
        </w:rPr>
        <w:t>在起步阶段的增长速度都是非常快</w:t>
      </w:r>
      <w:del w:id="102" w:author="DELL" w:date="2018-01-15T14:02:00Z">
        <w:r w:rsidRPr="00EB73CD" w:rsidDel="006462B8">
          <w:rPr>
            <w:rFonts w:asciiTheme="minorEastAsia" w:eastAsiaTheme="minorEastAsia" w:hAnsiTheme="minorEastAsia" w:cs="Arial"/>
            <w:bCs/>
            <w:highlight w:val="yellow"/>
            <w:rPrChange w:id="103" w:author="DELL" w:date="2018-01-17T09:30:00Z">
              <w:rPr>
                <w:rFonts w:asciiTheme="minorEastAsia" w:eastAsiaTheme="minorEastAsia" w:hAnsiTheme="minorEastAsia" w:cs="Arial"/>
                <w:bCs/>
              </w:rPr>
            </w:rPrChange>
          </w:rPr>
          <w:delText>,</w:delText>
        </w:r>
      </w:del>
      <w:ins w:id="104" w:author="DELL" w:date="2018-01-15T14:02:00Z">
        <w:r w:rsidR="006462B8" w:rsidRPr="00EB73CD">
          <w:rPr>
            <w:rFonts w:asciiTheme="minorEastAsia" w:eastAsiaTheme="minorEastAsia" w:hAnsiTheme="minorEastAsia" w:cs="Arial" w:hint="eastAsia"/>
            <w:bCs/>
            <w:highlight w:val="yellow"/>
            <w:rPrChange w:id="105" w:author="DELL" w:date="2018-01-17T09:30:00Z">
              <w:rPr>
                <w:rFonts w:asciiTheme="minorEastAsia" w:eastAsiaTheme="minorEastAsia" w:hAnsiTheme="minorEastAsia" w:cs="Arial" w:hint="eastAsia"/>
                <w:bCs/>
              </w:rPr>
            </w:rPrChange>
          </w:rPr>
          <w:t>，</w:t>
        </w:r>
      </w:ins>
      <w:r w:rsidRPr="00EB73CD">
        <w:rPr>
          <w:rFonts w:asciiTheme="minorEastAsia" w:eastAsiaTheme="minorEastAsia" w:hAnsiTheme="minorEastAsia" w:cs="Arial" w:hint="eastAsia"/>
          <w:bCs/>
          <w:highlight w:val="yellow"/>
          <w:rPrChange w:id="106" w:author="DELL" w:date="2018-01-17T09:30:00Z">
            <w:rPr>
              <w:rFonts w:asciiTheme="minorEastAsia" w:eastAsiaTheme="minorEastAsia" w:hAnsiTheme="minorEastAsia" w:cs="Arial" w:hint="eastAsia"/>
              <w:bCs/>
            </w:rPr>
          </w:rPrChange>
        </w:rPr>
        <w:t>然后逐渐放缓</w:t>
      </w:r>
      <w:r w:rsidRPr="00EB73CD">
        <w:rPr>
          <w:rFonts w:asciiTheme="minorEastAsia" w:eastAsiaTheme="minorEastAsia" w:hAnsiTheme="minorEastAsia" w:cs="Arial"/>
          <w:bCs/>
          <w:highlight w:val="yellow"/>
          <w:rPrChange w:id="107" w:author="DELL" w:date="2018-01-17T09:30:00Z">
            <w:rPr>
              <w:rFonts w:asciiTheme="minorEastAsia" w:eastAsiaTheme="minorEastAsia" w:hAnsiTheme="minorEastAsia" w:cs="Arial"/>
              <w:bCs/>
            </w:rPr>
          </w:rPrChange>
        </w:rPr>
        <w:t>;每</w:t>
      </w:r>
      <w:r w:rsidRPr="00D86ABD">
        <w:rPr>
          <w:rFonts w:asciiTheme="minorEastAsia" w:eastAsiaTheme="minorEastAsia" w:hAnsiTheme="minorEastAsia" w:cs="Arial" w:hint="eastAsia"/>
          <w:bCs/>
        </w:rPr>
        <w:t>一个地区都同样经历着电子商务的准备阶段</w:t>
      </w:r>
      <w:del w:id="108" w:author="DELL" w:date="2018-01-17T08:54:00Z">
        <w:r w:rsidRPr="00D86ABD" w:rsidDel="00EB73CD">
          <w:rPr>
            <w:rFonts w:asciiTheme="minorEastAsia" w:eastAsiaTheme="minorEastAsia" w:hAnsiTheme="minorEastAsia" w:cs="Arial" w:hint="eastAsia"/>
            <w:bCs/>
          </w:rPr>
          <w:delText>和电子商务的</w:delText>
        </w:r>
      </w:del>
      <w:ins w:id="109" w:author="DELL" w:date="2018-01-17T08:54:00Z">
        <w:r w:rsidR="00EB73CD">
          <w:rPr>
            <w:rFonts w:asciiTheme="minorEastAsia" w:eastAsiaTheme="minorEastAsia" w:hAnsiTheme="minorEastAsia" w:cs="Arial" w:hint="eastAsia"/>
            <w:bCs/>
          </w:rPr>
          <w:t>、</w:t>
        </w:r>
      </w:ins>
      <w:r w:rsidRPr="00D86ABD">
        <w:rPr>
          <w:rFonts w:asciiTheme="minorEastAsia" w:eastAsiaTheme="minorEastAsia" w:hAnsiTheme="minorEastAsia" w:cs="Arial" w:hint="eastAsia"/>
          <w:bCs/>
        </w:rPr>
        <w:t>应用</w:t>
      </w:r>
      <w:ins w:id="110" w:author="DELL" w:date="2018-01-17T08:54:00Z">
        <w:r w:rsidR="00EB73CD">
          <w:rPr>
            <w:rFonts w:asciiTheme="minorEastAsia" w:eastAsiaTheme="minorEastAsia" w:hAnsiTheme="minorEastAsia" w:cs="Arial" w:hint="eastAsia"/>
            <w:bCs/>
          </w:rPr>
          <w:t>阶段和</w:t>
        </w:r>
      </w:ins>
      <w:commentRangeStart w:id="111"/>
      <w:r w:rsidRPr="00D86ABD">
        <w:rPr>
          <w:rFonts w:asciiTheme="minorEastAsia" w:eastAsiaTheme="minorEastAsia" w:hAnsiTheme="minorEastAsia" w:cs="Arial" w:hint="eastAsia"/>
          <w:bCs/>
        </w:rPr>
        <w:t>发展阶段</w:t>
      </w:r>
      <w:commentRangeEnd w:id="111"/>
      <w:r w:rsidR="00EB73CD">
        <w:rPr>
          <w:rStyle w:val="a7"/>
        </w:rPr>
        <w:commentReference w:id="111"/>
      </w:r>
      <w:r w:rsidRPr="00D86ABD">
        <w:rPr>
          <w:rFonts w:asciiTheme="minorEastAsia" w:eastAsiaTheme="minorEastAsia" w:hAnsiTheme="minorEastAsia" w:cs="Arial" w:hint="eastAsia"/>
          <w:bCs/>
        </w:rPr>
        <w:t>。</w:t>
      </w:r>
    </w:p>
    <w:p w:rsidR="00EB73CD" w:rsidRPr="00EB73CD" w:rsidRDefault="00EB73CD">
      <w:pPr>
        <w:widowControl w:val="0"/>
        <w:ind w:firstLineChars="200" w:firstLine="480"/>
        <w:jc w:val="both"/>
        <w:rPr>
          <w:rFonts w:asciiTheme="minorEastAsia" w:eastAsiaTheme="minorEastAsia" w:hAnsiTheme="minorEastAsia" w:cs="Arial"/>
          <w:bCs/>
        </w:rPr>
        <w:pPrChange w:id="112" w:author="DELL" w:date="2018-01-17T09:35:00Z">
          <w:pPr>
            <w:spacing w:line="360" w:lineRule="auto"/>
            <w:ind w:left="420" w:firstLine="420"/>
          </w:pPr>
        </w:pPrChange>
      </w:pPr>
      <w:ins w:id="113" w:author="DELL" w:date="2018-01-17T08:52:00Z">
        <w:r w:rsidRPr="00BC79DF">
          <w:rPr>
            <w:rFonts w:ascii="宋体" w:hAnsi="宋体" w:hint="eastAsia"/>
            <w:bCs/>
          </w:rPr>
          <w:t>中国电子商务应用</w:t>
        </w:r>
      </w:ins>
      <w:ins w:id="114" w:author="DELL" w:date="2018-01-17T08:59:00Z">
        <w:r>
          <w:rPr>
            <w:rFonts w:ascii="宋体" w:hAnsi="宋体" w:hint="eastAsia"/>
            <w:bCs/>
          </w:rPr>
          <w:t>从上世纪九十年代后期</w:t>
        </w:r>
      </w:ins>
      <w:ins w:id="115" w:author="DELL" w:date="2018-01-17T08:52:00Z">
        <w:r w:rsidRPr="00BC79DF">
          <w:rPr>
            <w:rFonts w:ascii="宋体" w:hAnsi="宋体" w:hint="eastAsia"/>
            <w:bCs/>
          </w:rPr>
          <w:t>展开</w:t>
        </w:r>
      </w:ins>
      <w:ins w:id="116" w:author="DELL" w:date="2018-01-17T09:00:00Z">
        <w:r>
          <w:rPr>
            <w:rFonts w:ascii="宋体" w:hAnsi="宋体" w:hint="eastAsia"/>
            <w:bCs/>
          </w:rPr>
          <w:t>，九八年四</w:t>
        </w:r>
      </w:ins>
      <w:ins w:id="117" w:author="DELL" w:date="2018-01-17T08:52:00Z">
        <w:r w:rsidRPr="00BC79DF">
          <w:rPr>
            <w:rFonts w:ascii="宋体" w:hAnsi="宋体" w:hint="eastAsia"/>
            <w:bCs/>
          </w:rPr>
          <w:t>月，在上海举行了国际电子商务论坛</w:t>
        </w:r>
      </w:ins>
      <w:ins w:id="118" w:author="DELL" w:date="2018-01-17T09:51:00Z">
        <w:r w:rsidR="00262937">
          <w:rPr>
            <w:rFonts w:ascii="宋体" w:hAnsi="宋体" w:hint="eastAsia"/>
            <w:bCs/>
          </w:rPr>
          <w:t>，为……奠定基础</w:t>
        </w:r>
      </w:ins>
      <w:ins w:id="119" w:author="DELL" w:date="2018-01-17T08:52:00Z">
        <w:r w:rsidRPr="00BC79DF">
          <w:rPr>
            <w:rFonts w:ascii="宋体" w:hAnsi="宋体" w:hint="eastAsia"/>
            <w:bCs/>
          </w:rPr>
          <w:t>。</w:t>
        </w:r>
      </w:ins>
      <w:ins w:id="120" w:author="DELL" w:date="2018-01-17T09:02:00Z">
        <w:r>
          <w:rPr>
            <w:rFonts w:ascii="宋体" w:hAnsi="宋体" w:hint="eastAsia"/>
            <w:bCs/>
          </w:rPr>
          <w:t>九八年十月，</w:t>
        </w:r>
      </w:ins>
      <w:ins w:id="121" w:author="DELL" w:date="2018-01-17T08:52:00Z">
        <w:r w:rsidRPr="00BC79DF">
          <w:rPr>
            <w:rFonts w:ascii="宋体" w:hAnsi="宋体" w:hint="eastAsia"/>
            <w:bCs/>
          </w:rPr>
          <w:t>国家经贸委和信息产业部共同组织</w:t>
        </w:r>
      </w:ins>
      <w:ins w:id="122" w:author="DELL" w:date="2018-01-17T09:05:00Z">
        <w:r w:rsidRPr="00BC79DF">
          <w:rPr>
            <w:rFonts w:ascii="宋体" w:hAnsi="宋体" w:hint="eastAsia"/>
            <w:bCs/>
          </w:rPr>
          <w:t>启动</w:t>
        </w:r>
      </w:ins>
      <w:ins w:id="123" w:author="DELL" w:date="2018-01-17T08:52:00Z">
        <w:r w:rsidRPr="00BC79DF">
          <w:rPr>
            <w:rFonts w:ascii="宋体" w:hAnsi="宋体" w:hint="eastAsia"/>
            <w:bCs/>
          </w:rPr>
          <w:t>实施“金贸”工程，为商品流通领域电子化和信息化</w:t>
        </w:r>
      </w:ins>
      <w:ins w:id="124" w:author="DELL" w:date="2018-01-17T09:07:00Z">
        <w:r>
          <w:rPr>
            <w:rFonts w:ascii="宋体" w:hAnsi="宋体" w:hint="eastAsia"/>
            <w:bCs/>
          </w:rPr>
          <w:t>……</w:t>
        </w:r>
      </w:ins>
      <w:ins w:id="125" w:author="DELL" w:date="2018-01-17T09:51:00Z">
        <w:r w:rsidR="00262937">
          <w:rPr>
            <w:rFonts w:ascii="宋体" w:hAnsi="宋体" w:hint="eastAsia"/>
            <w:bCs/>
          </w:rPr>
          <w:t>。</w:t>
        </w:r>
      </w:ins>
      <w:ins w:id="126" w:author="DELL" w:date="2018-01-17T09:07:00Z">
        <w:r>
          <w:rPr>
            <w:rFonts w:ascii="宋体" w:hAnsi="宋体" w:hint="eastAsia"/>
            <w:bCs/>
          </w:rPr>
          <w:t>……</w:t>
        </w:r>
      </w:ins>
      <w:ins w:id="127" w:author="DELL" w:date="2018-01-17T09:51:00Z">
        <w:r w:rsidR="00262937">
          <w:rPr>
            <w:rFonts w:ascii="宋体" w:hAnsi="宋体" w:hint="eastAsia"/>
            <w:bCs/>
          </w:rPr>
          <w:t>。</w:t>
        </w:r>
      </w:ins>
      <w:ins w:id="128" w:author="DELL" w:date="2018-01-17T08:52:00Z">
        <w:r w:rsidRPr="00BC79DF">
          <w:rPr>
            <w:rFonts w:ascii="宋体" w:hAnsi="宋体" w:hint="eastAsia"/>
            <w:bCs/>
          </w:rPr>
          <w:t>2003年，中国开始进入电商发展快速轨道</w:t>
        </w:r>
      </w:ins>
      <w:ins w:id="129" w:author="DELL" w:date="2018-01-17T09:08:00Z">
        <w:r>
          <w:rPr>
            <w:rFonts w:ascii="宋体" w:hAnsi="宋体" w:hint="eastAsia"/>
            <w:bCs/>
          </w:rPr>
          <w:t>，……</w:t>
        </w:r>
      </w:ins>
      <w:ins w:id="130" w:author="DELL" w:date="2018-01-17T08:52:00Z">
        <w:r w:rsidRPr="00BC79DF">
          <w:rPr>
            <w:rFonts w:ascii="宋体" w:hAnsi="宋体" w:hint="eastAsia"/>
            <w:bCs/>
          </w:rPr>
          <w:t>。2005年，国务院</w:t>
        </w:r>
      </w:ins>
      <w:ins w:id="131" w:author="DELL" w:date="2018-01-17T09:09:00Z">
        <w:r>
          <w:rPr>
            <w:rFonts w:ascii="宋体" w:hAnsi="宋体" w:hint="eastAsia"/>
            <w:bCs/>
          </w:rPr>
          <w:t>版</w:t>
        </w:r>
      </w:ins>
      <w:ins w:id="132" w:author="DELL" w:date="2018-01-17T08:52:00Z">
        <w:r w:rsidRPr="00BC79DF">
          <w:rPr>
            <w:rFonts w:ascii="宋体" w:hAnsi="宋体" w:hint="eastAsia"/>
            <w:bCs/>
          </w:rPr>
          <w:t>发《国务院办公厅关于加快电子商务发展的若干意见》</w:t>
        </w:r>
      </w:ins>
      <w:ins w:id="133" w:author="DELL" w:date="2018-01-17T09:09:00Z">
        <w:r>
          <w:rPr>
            <w:rFonts w:ascii="宋体" w:hAnsi="宋体" w:hint="eastAsia"/>
            <w:bCs/>
          </w:rPr>
          <w:t>……</w:t>
        </w:r>
      </w:ins>
      <w:ins w:id="134" w:author="DELL" w:date="2018-01-17T08:52:00Z">
        <w:r w:rsidRPr="00BC79DF">
          <w:rPr>
            <w:rFonts w:ascii="宋体" w:hAnsi="宋体" w:hint="eastAsia"/>
            <w:bCs/>
          </w:rPr>
          <w:t>。</w:t>
        </w:r>
      </w:ins>
      <w:ins w:id="135" w:author="DELL" w:date="2018-01-17T09:34:00Z">
        <w:r>
          <w:rPr>
            <w:rFonts w:ascii="宋体" w:hAnsi="宋体" w:hint="eastAsia"/>
            <w:bCs/>
          </w:rPr>
          <w:t>200X年，……。</w:t>
        </w:r>
      </w:ins>
      <w:ins w:id="136" w:author="DELL" w:date="2018-01-17T08:52:00Z">
        <w:r w:rsidRPr="00BC79DF">
          <w:rPr>
            <w:rFonts w:ascii="宋体" w:hAnsi="宋体" w:hint="eastAsia"/>
            <w:bCs/>
          </w:rPr>
          <w:t>从2010年起，进入电子商务</w:t>
        </w:r>
      </w:ins>
      <w:ins w:id="137" w:author="DELL" w:date="2018-01-17T09:25:00Z">
        <w:r>
          <w:rPr>
            <w:rFonts w:ascii="宋体" w:hAnsi="宋体" w:hint="eastAsia"/>
            <w:bCs/>
          </w:rPr>
          <w:t>高</w:t>
        </w:r>
      </w:ins>
      <w:ins w:id="138" w:author="DELL" w:date="2018-01-17T08:52:00Z">
        <w:r w:rsidRPr="00BC79DF">
          <w:rPr>
            <w:rFonts w:ascii="宋体" w:hAnsi="宋体" w:hint="eastAsia"/>
            <w:bCs/>
          </w:rPr>
          <w:t>速</w:t>
        </w:r>
        <w:commentRangeStart w:id="139"/>
        <w:r w:rsidRPr="00BC79DF">
          <w:rPr>
            <w:rFonts w:ascii="宋体" w:hAnsi="宋体" w:hint="eastAsia"/>
            <w:bCs/>
          </w:rPr>
          <w:t>发展阶段</w:t>
        </w:r>
      </w:ins>
      <w:commentRangeEnd w:id="139"/>
      <w:ins w:id="140" w:author="DELL" w:date="2018-01-17T09:41:00Z">
        <w:r>
          <w:rPr>
            <w:rStyle w:val="a7"/>
          </w:rPr>
          <w:commentReference w:id="139"/>
        </w:r>
      </w:ins>
      <w:ins w:id="141" w:author="DELL" w:date="2018-01-17T09:09:00Z">
        <w:r>
          <w:rPr>
            <w:rFonts w:ascii="宋体" w:hAnsi="宋体" w:hint="eastAsia"/>
            <w:bCs/>
          </w:rPr>
          <w:t>……</w:t>
        </w:r>
      </w:ins>
    </w:p>
    <w:p w:rsidR="003F0E0D" w:rsidRPr="003F0E0D" w:rsidRDefault="003F0E0D" w:rsidP="003F0E0D">
      <w:pPr>
        <w:spacing w:line="360" w:lineRule="auto"/>
        <w:ind w:left="420" w:firstLineChars="200" w:firstLine="480"/>
        <w:jc w:val="both"/>
      </w:pPr>
      <w:r>
        <w:t>近年来，我国电子商务进入规模发展时期。从</w:t>
      </w:r>
      <w:r>
        <w:t>2009</w:t>
      </w:r>
      <w:r>
        <w:t>年至</w:t>
      </w:r>
      <w:r>
        <w:t>2014</w:t>
      </w:r>
      <w:r>
        <w:t>年间，中国电子商务市场交易规模从</w:t>
      </w:r>
      <w:r>
        <w:t>3.7</w:t>
      </w:r>
      <w:proofErr w:type="gramStart"/>
      <w:r>
        <w:t>万亿</w:t>
      </w:r>
      <w:proofErr w:type="gramEnd"/>
      <w:r>
        <w:t>元猛增至</w:t>
      </w:r>
      <w:r>
        <w:t xml:space="preserve"> 13.4</w:t>
      </w:r>
      <w:proofErr w:type="gramStart"/>
      <w:r>
        <w:t>万亿</w:t>
      </w:r>
      <w:proofErr w:type="gramEnd"/>
      <w:r>
        <w:t>元，</w:t>
      </w:r>
      <w:r>
        <w:t>2015</w:t>
      </w:r>
      <w:r>
        <w:t>年是</w:t>
      </w:r>
      <w:r>
        <w:t xml:space="preserve"> 16.4 </w:t>
      </w:r>
      <w:r>
        <w:t>万亿元，</w:t>
      </w:r>
      <w:r>
        <w:t>2016</w:t>
      </w:r>
      <w:r>
        <w:t>年超</w:t>
      </w:r>
      <w:r>
        <w:t>20</w:t>
      </w:r>
      <w:proofErr w:type="gramStart"/>
      <w:r>
        <w:t>万亿</w:t>
      </w:r>
      <w:proofErr w:type="gramEnd"/>
      <w:r>
        <w:t>元</w:t>
      </w:r>
      <w:ins w:id="142" w:author="DELL" w:date="2018-01-16T14:48:00Z">
        <w:r w:rsidR="00323EFA">
          <w:rPr>
            <w:rFonts w:hint="eastAsia"/>
          </w:rPr>
          <w:t>，</w:t>
        </w:r>
        <w:r w:rsidR="00323EFA">
          <w:rPr>
            <w:rFonts w:hint="eastAsia"/>
          </w:rPr>
          <w:t>2017</w:t>
        </w:r>
        <w:r w:rsidR="00323EFA">
          <w:rPr>
            <w:rFonts w:hint="eastAsia"/>
          </w:rPr>
          <w:t>年是……</w:t>
        </w:r>
      </w:ins>
      <w:r>
        <w:t>。</w:t>
      </w:r>
      <w:proofErr w:type="gramStart"/>
      <w:r>
        <w:t>网购零售</w:t>
      </w:r>
      <w:proofErr w:type="gramEnd"/>
      <w:r>
        <w:t>市场交易更是高速增长。</w:t>
      </w:r>
      <w:r>
        <w:t>2007</w:t>
      </w:r>
      <w:r>
        <w:t>年是</w:t>
      </w:r>
      <w:r>
        <w:t>560</w:t>
      </w:r>
      <w:r>
        <w:t>亿元，</w:t>
      </w:r>
      <w:r>
        <w:t>2008</w:t>
      </w:r>
      <w:r>
        <w:t>年达到</w:t>
      </w:r>
      <w:r>
        <w:t>1300</w:t>
      </w:r>
      <w:r>
        <w:t>亿元，占到社会消费品零售总额的</w:t>
      </w:r>
      <w:r>
        <w:t>132.14%</w:t>
      </w:r>
      <w:r>
        <w:rPr>
          <w:rFonts w:ascii="宋体" w:hAnsi="宋体" w:hint="eastAsia"/>
          <w:bCs/>
          <w:vertAlign w:val="superscript"/>
        </w:rPr>
        <w:t>[6]</w:t>
      </w:r>
      <w:r>
        <w:t>。</w:t>
      </w:r>
    </w:p>
    <w:p w:rsidR="002B709D" w:rsidRPr="00D86ABD" w:rsidRDefault="00D86ABD" w:rsidP="00D86ABD">
      <w:pPr>
        <w:ind w:firstLineChars="200" w:firstLine="482"/>
        <w:rPr>
          <w:rFonts w:ascii="Arial" w:hAnsi="Arial" w:cs="Arial"/>
          <w:b/>
          <w:bCs/>
        </w:rPr>
      </w:pPr>
      <w:r w:rsidRPr="00D86ABD">
        <w:rPr>
          <w:rFonts w:asciiTheme="minorEastAsia" w:eastAsiaTheme="minorEastAsia" w:hAnsiTheme="minorEastAsia" w:cs="Arial" w:hint="eastAsia"/>
          <w:b/>
          <w:bCs/>
        </w:rPr>
        <w:t>2.移动电子商务爆发性增长</w:t>
      </w:r>
    </w:p>
    <w:p w:rsidR="003F0E0D" w:rsidRPr="00CF1EBD" w:rsidRDefault="00D86ABD" w:rsidP="00CF1EBD">
      <w:pPr>
        <w:spacing w:line="360" w:lineRule="auto"/>
        <w:ind w:left="480" w:firstLineChars="200" w:firstLine="480"/>
        <w:jc w:val="both"/>
        <w:rPr>
          <w:rFonts w:ascii="宋体" w:hAnsi="宋体"/>
          <w:b/>
          <w:bCs/>
        </w:rPr>
      </w:pPr>
      <w:r>
        <w:lastRenderedPageBreak/>
        <w:t>随着智能手机在中国的日渐普及</w:t>
      </w:r>
      <w:r>
        <w:rPr>
          <w:rFonts w:hint="eastAsia"/>
        </w:rPr>
        <w:t>，</w:t>
      </w:r>
      <w:r>
        <w:t>移动电子商务在中国将进入快速发展期。</w:t>
      </w:r>
      <w:r>
        <w:t>2011</w:t>
      </w:r>
      <w:r>
        <w:t>年</w:t>
      </w:r>
      <w:r>
        <w:t>1</w:t>
      </w:r>
      <w:r>
        <w:t>季度国内</w:t>
      </w:r>
      <w:proofErr w:type="gramStart"/>
      <w:r>
        <w:t>移动网购交易额</w:t>
      </w:r>
      <w:proofErr w:type="gramEnd"/>
      <w:r>
        <w:t>10.8</w:t>
      </w:r>
      <w:r>
        <w:t>亿元，占互联网购物比例的</w:t>
      </w:r>
      <w:r>
        <w:t>0.7%</w:t>
      </w:r>
      <w:r>
        <w:t>；</w:t>
      </w:r>
      <w:r>
        <w:t>2012</w:t>
      </w:r>
      <w:r>
        <w:t>年</w:t>
      </w:r>
      <w:r>
        <w:t>1</w:t>
      </w:r>
      <w:r>
        <w:t>季度国内</w:t>
      </w:r>
      <w:proofErr w:type="gramStart"/>
      <w:r>
        <w:t>移动网购交易额</w:t>
      </w:r>
      <w:proofErr w:type="gramEnd"/>
      <w:r>
        <w:t>就达到</w:t>
      </w:r>
      <w:r>
        <w:t>76.1</w:t>
      </w:r>
      <w:r>
        <w:t>亿元，占互联网购物比例的</w:t>
      </w:r>
      <w:r>
        <w:t>2.90%</w:t>
      </w:r>
      <w:r>
        <w:t>；</w:t>
      </w:r>
      <w:r>
        <w:t>2013</w:t>
      </w:r>
      <w:r>
        <w:t>年</w:t>
      </w:r>
      <w:r>
        <w:t xml:space="preserve">1 </w:t>
      </w:r>
      <w:r>
        <w:t>度，</w:t>
      </w:r>
      <w:proofErr w:type="gramStart"/>
      <w:r>
        <w:t>移动网购交易额</w:t>
      </w:r>
      <w:proofErr w:type="gramEnd"/>
      <w:r>
        <w:t>再创新高，达到</w:t>
      </w:r>
      <w:r>
        <w:t xml:space="preserve"> 266.6 </w:t>
      </w:r>
      <w:r>
        <w:t>亿元，同比增长</w:t>
      </w:r>
      <w:r>
        <w:t>250.3%</w:t>
      </w:r>
      <w:r>
        <w:t>，占互联网购物比例提升至</w:t>
      </w:r>
      <w:r>
        <w:t xml:space="preserve"> 7.60%</w:t>
      </w:r>
      <w:r>
        <w:t>，两年时间提升</w:t>
      </w:r>
      <w:r>
        <w:t>10</w:t>
      </w:r>
      <w:r>
        <w:t>倍。</w:t>
      </w:r>
      <w:r>
        <w:t>2015</w:t>
      </w:r>
      <w:r>
        <w:t>年发展更快，</w:t>
      </w:r>
      <w:r>
        <w:t>2.1</w:t>
      </w:r>
      <w:proofErr w:type="gramStart"/>
      <w:r>
        <w:t>万亿</w:t>
      </w:r>
      <w:proofErr w:type="gramEnd"/>
      <w:r>
        <w:t>元</w:t>
      </w:r>
      <w:del w:id="143" w:author="DELL" w:date="2018-01-15T14:02:00Z">
        <w:r w:rsidDel="006462B8">
          <w:delText>,</w:delText>
        </w:r>
      </w:del>
      <w:ins w:id="144" w:author="DELL" w:date="2018-01-15T14:02:00Z">
        <w:r w:rsidR="006462B8">
          <w:t>，</w:t>
        </w:r>
      </w:ins>
      <w:r>
        <w:t>同比增长</w:t>
      </w:r>
      <w:r>
        <w:t>123.8%</w:t>
      </w:r>
      <w:r>
        <w:t>。</w:t>
      </w:r>
      <w:r>
        <w:t>2016</w:t>
      </w:r>
      <w:r>
        <w:t>年达</w:t>
      </w:r>
      <w:r>
        <w:t>7834.4</w:t>
      </w:r>
      <w:r>
        <w:t>亿元</w:t>
      </w:r>
      <w:del w:id="145" w:author="DELL" w:date="2018-01-15T14:02:00Z">
        <w:r w:rsidDel="006462B8">
          <w:delText>,</w:delText>
        </w:r>
      </w:del>
      <w:ins w:id="146" w:author="DELL" w:date="2018-01-15T14:02:00Z">
        <w:r w:rsidR="006462B8">
          <w:t>，</w:t>
        </w:r>
      </w:ins>
      <w:r>
        <w:t>同比增长</w:t>
      </w:r>
      <w:r>
        <w:t>75.9%</w:t>
      </w:r>
      <w:r>
        <w:t>，其爆发性的增长催生出的市场空间持续加大</w:t>
      </w:r>
      <w:r>
        <w:rPr>
          <w:rFonts w:ascii="宋体" w:hAnsi="宋体" w:hint="eastAsia"/>
          <w:bCs/>
          <w:vertAlign w:val="superscript"/>
        </w:rPr>
        <w:t>[6]</w:t>
      </w:r>
      <w:r>
        <w:t>。</w:t>
      </w:r>
    </w:p>
    <w:p w:rsidR="003F0E0D" w:rsidRPr="00B07CD9" w:rsidRDefault="003F0E0D" w:rsidP="003F0E0D">
      <w:pPr>
        <w:spacing w:line="360" w:lineRule="auto"/>
        <w:ind w:leftChars="175" w:left="420"/>
        <w:jc w:val="both"/>
        <w:rPr>
          <w:b/>
        </w:rPr>
      </w:pPr>
      <w:r>
        <w:rPr>
          <w:rFonts w:hint="eastAsia"/>
          <w:b/>
        </w:rPr>
        <w:t>3.</w:t>
      </w:r>
      <w:r w:rsidRPr="00B07CD9">
        <w:rPr>
          <w:b/>
        </w:rPr>
        <w:t>跨境电子</w:t>
      </w:r>
      <w:r>
        <w:rPr>
          <w:rFonts w:hint="eastAsia"/>
          <w:b/>
        </w:rPr>
        <w:t>商务</w:t>
      </w:r>
      <w:r w:rsidRPr="00B07CD9">
        <w:rPr>
          <w:b/>
        </w:rPr>
        <w:t>获得快速发展</w:t>
      </w:r>
    </w:p>
    <w:p w:rsidR="003F0E0D" w:rsidRDefault="003F0E0D" w:rsidP="003F0E0D">
      <w:pPr>
        <w:spacing w:line="360" w:lineRule="auto"/>
        <w:ind w:left="420" w:firstLine="480"/>
        <w:jc w:val="both"/>
      </w:pPr>
      <w:commentRangeStart w:id="147"/>
      <w:r>
        <w:t>我国</w:t>
      </w:r>
      <w:commentRangeEnd w:id="147"/>
      <w:r w:rsidR="00262937">
        <w:rPr>
          <w:rStyle w:val="a7"/>
        </w:rPr>
        <w:commentReference w:id="147"/>
      </w:r>
      <w:r>
        <w:t>中小外贸企业跨境电子商务逆势而上，多年保持</w:t>
      </w:r>
      <w:r>
        <w:t xml:space="preserve"> 30</w:t>
      </w:r>
      <w:r>
        <w:t>％的年均增速。出现了一站式推广、平台化运营、网络购物</w:t>
      </w:r>
      <w:r>
        <w:t xml:space="preserve"> </w:t>
      </w:r>
      <w:r>
        <w:t>业务与会展相结合等模式，有力推动了跨境电子商务纵深发展。全社会电子商务应用意识不断增强，应用技能得到有效提高</w:t>
      </w:r>
      <w:r w:rsidR="001964A2">
        <w:rPr>
          <w:rFonts w:ascii="宋体" w:hAnsi="宋体" w:hint="eastAsia"/>
          <w:bCs/>
          <w:vertAlign w:val="superscript"/>
        </w:rPr>
        <w:t>[7</w:t>
      </w:r>
      <w:r>
        <w:rPr>
          <w:rFonts w:ascii="宋体" w:hAnsi="宋体" w:hint="eastAsia"/>
          <w:bCs/>
          <w:vertAlign w:val="superscript"/>
        </w:rPr>
        <w:t>]</w:t>
      </w:r>
      <w:r>
        <w:t>。相关部门协同推进电子商务发展的工作机制初步建立，围绕电子认证、网络购物等主题，出台了一系列政策、规章</w:t>
      </w:r>
      <w:r>
        <w:t xml:space="preserve"> </w:t>
      </w:r>
      <w:r>
        <w:t>和标准规范，电子商务发展环境日益良好。</w:t>
      </w:r>
    </w:p>
    <w:p w:rsidR="003F0E0D" w:rsidRPr="003F0E0D" w:rsidRDefault="003F0E0D" w:rsidP="003F0E0D">
      <w:pPr>
        <w:rPr>
          <w:rFonts w:ascii="宋体" w:hAnsi="宋体"/>
          <w:b/>
          <w:bCs/>
          <w:kern w:val="2"/>
          <w:sz w:val="28"/>
          <w:szCs w:val="28"/>
        </w:rPr>
      </w:pPr>
      <w:r w:rsidRPr="003F0E0D">
        <w:rPr>
          <w:rFonts w:ascii="宋体" w:hAnsi="宋体" w:hint="eastAsia"/>
          <w:b/>
          <w:bCs/>
          <w:kern w:val="2"/>
          <w:sz w:val="28"/>
          <w:szCs w:val="28"/>
        </w:rPr>
        <w:t>三、电子商务系统存在的问题</w:t>
      </w:r>
    </w:p>
    <w:p w:rsidR="003F0E0D" w:rsidRDefault="003F0E0D" w:rsidP="003F0E0D">
      <w:pPr>
        <w:spacing w:line="360" w:lineRule="auto"/>
        <w:ind w:firstLine="420"/>
        <w:jc w:val="both"/>
        <w:rPr>
          <w:rFonts w:ascii="宋体" w:hAnsi="宋体"/>
          <w:b/>
          <w:bCs/>
        </w:rPr>
      </w:pPr>
      <w:r w:rsidRPr="00D02EE3">
        <w:rPr>
          <w:rFonts w:ascii="宋体" w:hAnsi="宋体"/>
          <w:b/>
          <w:bCs/>
          <w:highlight w:val="yellow"/>
          <w:rPrChange w:id="148" w:author="DELL" w:date="2018-01-17T10:11:00Z">
            <w:rPr>
              <w:rFonts w:ascii="宋体" w:hAnsi="宋体"/>
              <w:b/>
              <w:bCs/>
            </w:rPr>
          </w:rPrChange>
        </w:rPr>
        <w:t>1.</w:t>
      </w:r>
      <w:r w:rsidRPr="003F0E0D">
        <w:rPr>
          <w:rFonts w:ascii="宋体" w:hAnsi="宋体" w:hint="eastAsia"/>
          <w:b/>
          <w:bCs/>
        </w:rPr>
        <w:t>电子商务系统前端的</w:t>
      </w:r>
      <w:ins w:id="149" w:author="ASUS" w:date="2018-01-17T22:11:00Z">
        <w:r w:rsidR="0060038C">
          <w:rPr>
            <w:rFonts w:ascii="宋体" w:hAnsi="宋体" w:hint="eastAsia"/>
            <w:b/>
            <w:bCs/>
          </w:rPr>
          <w:t>架构</w:t>
        </w:r>
      </w:ins>
      <w:r w:rsidRPr="003F0E0D">
        <w:rPr>
          <w:rFonts w:ascii="宋体" w:hAnsi="宋体" w:hint="eastAsia"/>
          <w:b/>
          <w:bCs/>
        </w:rPr>
        <w:t>设计</w:t>
      </w:r>
    </w:p>
    <w:p w:rsidR="003F0E0D" w:rsidRPr="00B03630" w:rsidRDefault="003F0E0D" w:rsidP="003F0E0D">
      <w:pPr>
        <w:spacing w:line="360" w:lineRule="auto"/>
        <w:ind w:left="420"/>
        <w:rPr>
          <w:rFonts w:asciiTheme="minorEastAsia" w:eastAsiaTheme="minorEastAsia" w:hAnsiTheme="minorEastAsia"/>
          <w:bCs/>
          <w:kern w:val="2"/>
        </w:rPr>
      </w:pPr>
      <w:r>
        <w:rPr>
          <w:rFonts w:ascii="宋体" w:hAnsi="宋体" w:hint="eastAsia"/>
          <w:b/>
          <w:bCs/>
        </w:rPr>
        <w:tab/>
      </w:r>
      <w:r>
        <w:rPr>
          <w:rFonts w:asciiTheme="minorEastAsia" w:eastAsiaTheme="minorEastAsia" w:hAnsiTheme="minorEastAsia" w:hint="eastAsia"/>
          <w:bCs/>
          <w:kern w:val="2"/>
        </w:rPr>
        <w:t>目前大多数比较旧</w:t>
      </w:r>
      <w:r w:rsidRPr="00B03630">
        <w:rPr>
          <w:rFonts w:asciiTheme="minorEastAsia" w:eastAsiaTheme="minorEastAsia" w:hAnsiTheme="minorEastAsia" w:hint="eastAsia"/>
          <w:bCs/>
          <w:kern w:val="2"/>
        </w:rPr>
        <w:t>的电商网站都是基于服务端渲染技术比如JSP</w:t>
      </w:r>
      <w:ins w:id="150" w:author="ASUS" w:date="2018-01-17T22:11:00Z">
        <w:r w:rsidR="0060038C">
          <w:rPr>
            <w:rFonts w:asciiTheme="minorEastAsia" w:eastAsiaTheme="minorEastAsia" w:hAnsiTheme="minorEastAsia" w:hint="eastAsia"/>
            <w:bCs/>
            <w:kern w:val="2"/>
            <w:highlight w:val="yellow"/>
          </w:rPr>
          <w:t>，</w:t>
        </w:r>
      </w:ins>
      <w:del w:id="151" w:author="ASUS" w:date="2018-01-17T22:11:00Z">
        <w:r w:rsidRPr="00D02EE3" w:rsidDel="0060038C">
          <w:rPr>
            <w:rFonts w:asciiTheme="minorEastAsia" w:eastAsiaTheme="minorEastAsia" w:hAnsiTheme="minorEastAsia" w:hint="eastAsia"/>
            <w:bCs/>
            <w:kern w:val="2"/>
            <w:highlight w:val="yellow"/>
            <w:rPrChange w:id="152" w:author="DELL" w:date="2018-01-17T09:59:00Z">
              <w:rPr>
                <w:rFonts w:asciiTheme="minorEastAsia" w:eastAsiaTheme="minorEastAsia" w:hAnsiTheme="minorEastAsia" w:hint="eastAsia"/>
                <w:bCs/>
                <w:kern w:val="2"/>
              </w:rPr>
            </w:rPrChange>
          </w:rPr>
          <w:delText>，</w:delText>
        </w:r>
      </w:del>
      <w:r w:rsidRPr="00B03630">
        <w:rPr>
          <w:rFonts w:asciiTheme="minorEastAsia" w:eastAsiaTheme="minorEastAsia" w:hAnsiTheme="minorEastAsia" w:hint="eastAsia"/>
          <w:bCs/>
          <w:kern w:val="2"/>
        </w:rPr>
        <w:t>ASP在服务器</w:t>
      </w:r>
      <w:proofErr w:type="gramStart"/>
      <w:r w:rsidRPr="00B03630">
        <w:rPr>
          <w:rFonts w:asciiTheme="minorEastAsia" w:eastAsiaTheme="minorEastAsia" w:hAnsiTheme="minorEastAsia" w:hint="eastAsia"/>
          <w:bCs/>
          <w:kern w:val="2"/>
        </w:rPr>
        <w:t>端实现</w:t>
      </w:r>
      <w:proofErr w:type="gramEnd"/>
      <w:r w:rsidRPr="00B03630">
        <w:rPr>
          <w:rFonts w:asciiTheme="minorEastAsia" w:eastAsiaTheme="minorEastAsia" w:hAnsiTheme="minorEastAsia" w:hint="eastAsia"/>
          <w:bCs/>
          <w:kern w:val="2"/>
        </w:rPr>
        <w:t>渲染的。这样进行项目的开发会导致前后端耦合度非常的高。</w:t>
      </w:r>
    </w:p>
    <w:p w:rsidR="003F0E0D" w:rsidRPr="00B03630" w:rsidRDefault="003F0E0D" w:rsidP="003F0E0D">
      <w:pPr>
        <w:spacing w:line="360" w:lineRule="auto"/>
        <w:ind w:left="420" w:firstLine="420"/>
        <w:rPr>
          <w:rFonts w:asciiTheme="minorEastAsia" w:eastAsiaTheme="minorEastAsia" w:hAnsiTheme="minorEastAsia"/>
        </w:rPr>
      </w:pPr>
      <w:r w:rsidRPr="00B03630">
        <w:rPr>
          <w:rFonts w:asciiTheme="minorEastAsia" w:eastAsiaTheme="minorEastAsia" w:hAnsiTheme="minorEastAsia"/>
        </w:rPr>
        <w:t>首先后端开发者依赖于前端的静态页面</w:t>
      </w:r>
      <w:del w:id="153" w:author="DELL" w:date="2018-01-15T14:02:00Z">
        <w:r w:rsidRPr="00B03630" w:rsidDel="006462B8">
          <w:rPr>
            <w:rFonts w:asciiTheme="minorEastAsia" w:eastAsiaTheme="minorEastAsia" w:hAnsiTheme="minorEastAsia" w:hint="eastAsia"/>
          </w:rPr>
          <w:delText>,</w:delText>
        </w:r>
      </w:del>
      <w:ins w:id="154" w:author="DELL" w:date="2018-01-15T14:02:00Z">
        <w:r w:rsidR="006462B8">
          <w:rPr>
            <w:rFonts w:asciiTheme="minorEastAsia" w:eastAsiaTheme="minorEastAsia" w:hAnsiTheme="minorEastAsia" w:hint="eastAsia"/>
          </w:rPr>
          <w:t>，</w:t>
        </w:r>
      </w:ins>
      <w:r w:rsidRPr="00B03630">
        <w:rPr>
          <w:rFonts w:asciiTheme="minorEastAsia" w:eastAsiaTheme="minorEastAsia" w:hAnsiTheme="minorEastAsia"/>
        </w:rPr>
        <w:t>看到HTML文件他们才能开始实现View层。而前端又依赖于后端开发者完成整体的开发，才能通过网络访问来检查最终的效果，否则他们无法获取真实的数据。在前后端不分离的情况下，</w:t>
      </w:r>
      <w:proofErr w:type="gramStart"/>
      <w:r w:rsidRPr="00B03630">
        <w:rPr>
          <w:rFonts w:asciiTheme="minorEastAsia" w:eastAsiaTheme="minorEastAsia" w:hAnsiTheme="minorEastAsia"/>
        </w:rPr>
        <w:t>服务端要单独</w:t>
      </w:r>
      <w:proofErr w:type="gramEnd"/>
      <w:r w:rsidRPr="00B03630">
        <w:rPr>
          <w:rFonts w:asciiTheme="minorEastAsia" w:eastAsiaTheme="minorEastAsia" w:hAnsiTheme="minorEastAsia"/>
        </w:rPr>
        <w:t>针对Web</w:t>
      </w:r>
      <w:proofErr w:type="gramStart"/>
      <w:r w:rsidRPr="00B03630">
        <w:rPr>
          <w:rFonts w:asciiTheme="minorEastAsia" w:eastAsiaTheme="minorEastAsia" w:hAnsiTheme="minorEastAsia"/>
        </w:rPr>
        <w:t>端做处理</w:t>
      </w:r>
      <w:proofErr w:type="gramEnd"/>
      <w:r w:rsidRPr="00B03630">
        <w:rPr>
          <w:rFonts w:asciiTheme="minorEastAsia" w:eastAsiaTheme="minorEastAsia" w:hAnsiTheme="minorEastAsia"/>
        </w:rPr>
        <w:t>，返回完整 HTML</w:t>
      </w:r>
      <w:r w:rsidRPr="00B03630">
        <w:rPr>
          <w:rFonts w:asciiTheme="minorEastAsia" w:eastAsiaTheme="minorEastAsia" w:hAnsiTheme="minorEastAsia" w:hint="eastAsia"/>
        </w:rPr>
        <w:t>，</w:t>
      </w:r>
      <w:ins w:id="155" w:author="ASUS" w:date="2018-01-17T22:12:00Z">
        <w:r w:rsidR="0060038C">
          <w:rPr>
            <w:rFonts w:asciiTheme="minorEastAsia" w:eastAsiaTheme="minorEastAsia" w:hAnsiTheme="minorEastAsia" w:hint="eastAsia"/>
            <w:highlight w:val="yellow"/>
          </w:rPr>
          <w:t>这样</w:t>
        </w:r>
      </w:ins>
      <w:del w:id="156" w:author="ASUS" w:date="2018-01-17T22:12:00Z">
        <w:r w:rsidRPr="00262937" w:rsidDel="0060038C">
          <w:rPr>
            <w:rFonts w:asciiTheme="minorEastAsia" w:eastAsiaTheme="minorEastAsia" w:hAnsiTheme="minorEastAsia"/>
            <w:highlight w:val="yellow"/>
            <w:rPrChange w:id="157" w:author="DELL" w:date="2018-01-17T09:46:00Z">
              <w:rPr>
                <w:rFonts w:asciiTheme="minorEastAsia" w:eastAsiaTheme="minorEastAsia" w:hAnsiTheme="minorEastAsia"/>
              </w:rPr>
            </w:rPrChange>
          </w:rPr>
          <w:delText>样势</w:delText>
        </w:r>
      </w:del>
      <w:r w:rsidRPr="00B03630">
        <w:rPr>
          <w:rFonts w:asciiTheme="minorEastAsia" w:eastAsiaTheme="minorEastAsia" w:hAnsiTheme="minorEastAsia"/>
        </w:rPr>
        <w:t>必增加服务端的复杂度，可维护性差，而Web</w:t>
      </w:r>
      <w:proofErr w:type="gramStart"/>
      <w:r w:rsidRPr="00B03630">
        <w:rPr>
          <w:rFonts w:asciiTheme="minorEastAsia" w:eastAsiaTheme="minorEastAsia" w:hAnsiTheme="minorEastAsia"/>
        </w:rPr>
        <w:t>端需要</w:t>
      </w:r>
      <w:proofErr w:type="gramEnd"/>
      <w:r w:rsidRPr="00B03630">
        <w:rPr>
          <w:rFonts w:asciiTheme="minorEastAsia" w:eastAsiaTheme="minorEastAsia" w:hAnsiTheme="minorEastAsia"/>
        </w:rPr>
        <w:t>加载完整的HTML，一定程度上影响网页的性能。更糟糕的是，一旦需求发生变动，上述的流程还需要重新走一遍，前后端频繁的交流依旧无法避免。概括来说就是前后端对接成本太高。现在大多数项目都能通过前后端分离来实现。前后端分离就是以后开发工作的趋势。大多数应用，</w:t>
      </w:r>
      <w:r w:rsidRPr="00D02EE3">
        <w:rPr>
          <w:rFonts w:asciiTheme="minorEastAsia" w:eastAsiaTheme="minorEastAsia" w:hAnsiTheme="minorEastAsia"/>
          <w:highlight w:val="yellow"/>
          <w:rPrChange w:id="158" w:author="DELL" w:date="2018-01-17T10:02:00Z">
            <w:rPr>
              <w:rFonts w:asciiTheme="minorEastAsia" w:eastAsiaTheme="minorEastAsia" w:hAnsiTheme="minorEastAsia"/>
            </w:rPr>
          </w:rPrChange>
        </w:rPr>
        <w:t>无论是企业级后台应用的前端应用，</w:t>
      </w:r>
      <w:r w:rsidRPr="00B03630">
        <w:rPr>
          <w:rFonts w:asciiTheme="minorEastAsia" w:eastAsiaTheme="minorEastAsia" w:hAnsiTheme="minorEastAsia"/>
        </w:rPr>
        <w:t>还是展示类网站和移动 APP页面中都可以做成单页面应用，而单页面最主要的特点就</w:t>
      </w:r>
      <w:r w:rsidRPr="00B03630">
        <w:rPr>
          <w:rFonts w:asciiTheme="minorEastAsia" w:eastAsiaTheme="minorEastAsia" w:hAnsiTheme="minorEastAsia"/>
        </w:rPr>
        <w:lastRenderedPageBreak/>
        <w:t>是局部刷新，这通过前端控制路由调用AJax，后台提供接口便可以实现，而且这样的方式用户体验更加友好，网页加载更加快速，开发和维护成本也降低了不少</w:t>
      </w:r>
      <w:r w:rsidRPr="00B03630">
        <w:rPr>
          <w:rFonts w:asciiTheme="minorEastAsia" w:eastAsiaTheme="minorEastAsia" w:hAnsiTheme="minorEastAsia" w:hint="eastAsia"/>
        </w:rPr>
        <w:t>，</w:t>
      </w:r>
      <w:ins w:id="159" w:author="ASUS" w:date="2018-01-17T22:12:00Z">
        <w:r w:rsidR="0060038C">
          <w:rPr>
            <w:rFonts w:asciiTheme="minorEastAsia" w:eastAsiaTheme="minorEastAsia" w:hAnsiTheme="minorEastAsia" w:hint="eastAsia"/>
            <w:highlight w:val="yellow"/>
          </w:rPr>
          <w:t>效率</w:t>
        </w:r>
      </w:ins>
      <w:del w:id="160" w:author="ASUS" w:date="2018-01-17T22:12:00Z">
        <w:r w:rsidRPr="00D02EE3" w:rsidDel="0060038C">
          <w:rPr>
            <w:rFonts w:asciiTheme="minorEastAsia" w:eastAsiaTheme="minorEastAsia" w:hAnsiTheme="minorEastAsia"/>
            <w:highlight w:val="yellow"/>
            <w:rPrChange w:id="161" w:author="DELL" w:date="2018-01-17T10:02:00Z">
              <w:rPr>
                <w:rFonts w:asciiTheme="minorEastAsia" w:eastAsiaTheme="minorEastAsia" w:hAnsiTheme="minorEastAsia"/>
              </w:rPr>
            </w:rPrChange>
          </w:rPr>
          <w:delText>率</w:delText>
        </w:r>
      </w:del>
      <w:r w:rsidRPr="00B03630">
        <w:rPr>
          <w:rFonts w:asciiTheme="minorEastAsia" w:eastAsiaTheme="minorEastAsia" w:hAnsiTheme="minorEastAsia"/>
        </w:rPr>
        <w:t>明显提升。</w:t>
      </w:r>
    </w:p>
    <w:p w:rsidR="003F0E0D" w:rsidRDefault="003F0E0D" w:rsidP="003F0E0D">
      <w:pPr>
        <w:spacing w:line="360" w:lineRule="auto"/>
        <w:ind w:left="420" w:firstLine="420"/>
        <w:rPr>
          <w:rFonts w:asciiTheme="minorEastAsia" w:eastAsiaTheme="minorEastAsia" w:hAnsiTheme="minorEastAsia"/>
        </w:rPr>
      </w:pPr>
      <w:r w:rsidRPr="00B03630">
        <w:rPr>
          <w:rFonts w:asciiTheme="minorEastAsia" w:eastAsiaTheme="minorEastAsia" w:hAnsiTheme="minorEastAsia" w:hint="eastAsia"/>
        </w:rPr>
        <w:t>单页应用的优势在于能够通过前端框架让代码处于一个可控的状态，即使代码量再庞大，也不会导致牵一发而动全身。但是相对开发的效率而言可能并不如传统的JQuery操作DOM树的方法，但是维护成本会大大降低，维护的效率也会大大提高。</w:t>
      </w:r>
    </w:p>
    <w:p w:rsidR="00D66491" w:rsidRDefault="00D66491" w:rsidP="00D66491">
      <w:pPr>
        <w:spacing w:line="360" w:lineRule="auto"/>
        <w:ind w:left="420" w:firstLine="420"/>
        <w:rPr>
          <w:ins w:id="162" w:author="DELL" w:date="2018-01-17T10:15:00Z"/>
          <w:rFonts w:asciiTheme="minorEastAsia" w:eastAsiaTheme="minorEastAsia" w:hAnsiTheme="minorEastAsia"/>
          <w:bCs/>
        </w:rPr>
      </w:pPr>
      <w:r>
        <w:rPr>
          <w:rFonts w:asciiTheme="minorEastAsia" w:eastAsiaTheme="minorEastAsia" w:hAnsiTheme="minorEastAsia" w:hint="eastAsia"/>
        </w:rPr>
        <w:t>目前来看，单页应用</w:t>
      </w:r>
      <w:r w:rsidRPr="00B03630">
        <w:rPr>
          <w:rFonts w:asciiTheme="minorEastAsia" w:eastAsiaTheme="minorEastAsia" w:hAnsiTheme="minorEastAsia" w:hint="eastAsia"/>
        </w:rPr>
        <w:t>的缺点是不利于SEO，由于前端的页面都是由</w:t>
      </w:r>
      <w:r w:rsidRPr="00D02EE3">
        <w:rPr>
          <w:rFonts w:asciiTheme="minorEastAsia" w:eastAsiaTheme="minorEastAsia" w:hAnsiTheme="minorEastAsia" w:hint="eastAsia"/>
        </w:rPr>
        <w:t>JS</w:t>
      </w:r>
      <w:r w:rsidRPr="00B03630">
        <w:rPr>
          <w:rFonts w:asciiTheme="minorEastAsia" w:eastAsiaTheme="minorEastAsia" w:hAnsiTheme="minorEastAsia" w:hint="eastAsia"/>
        </w:rPr>
        <w:t>代码生成，这对</w:t>
      </w:r>
      <w:proofErr w:type="gramStart"/>
      <w:r w:rsidRPr="00B03630">
        <w:rPr>
          <w:rFonts w:asciiTheme="minorEastAsia" w:eastAsiaTheme="minorEastAsia" w:hAnsiTheme="minorEastAsia" w:hint="eastAsia"/>
        </w:rPr>
        <w:t>爬虫爬取信息</w:t>
      </w:r>
      <w:proofErr w:type="gramEnd"/>
      <w:r w:rsidRPr="00B03630">
        <w:rPr>
          <w:rFonts w:asciiTheme="minorEastAsia" w:eastAsiaTheme="minorEastAsia" w:hAnsiTheme="minorEastAsia" w:hint="eastAsia"/>
        </w:rPr>
        <w:t>造成了一定的困难，好在现在的服务端node.js也支持服务器端同构。</w:t>
      </w:r>
      <w:r>
        <w:rPr>
          <w:rFonts w:asciiTheme="minorEastAsia" w:eastAsiaTheme="minorEastAsia" w:hAnsiTheme="minorEastAsia" w:hint="eastAsia"/>
        </w:rPr>
        <w:t>在网站安全上，</w:t>
      </w:r>
      <w:r w:rsidRPr="00D66491">
        <w:rPr>
          <w:rFonts w:asciiTheme="minorEastAsia" w:eastAsiaTheme="minorEastAsia" w:hAnsiTheme="minorEastAsia" w:hint="eastAsia"/>
          <w:bCs/>
        </w:rPr>
        <w:t xml:space="preserve">采用单页应用的方式开发电子商务应用，在前后端数据交互中，没有任何策略来保障数据交互的安全性，一般是直接采用 </w:t>
      </w:r>
      <w:r w:rsidRPr="00D66491">
        <w:rPr>
          <w:rFonts w:asciiTheme="minorEastAsia" w:eastAsiaTheme="minorEastAsia" w:hAnsiTheme="minorEastAsia"/>
          <w:bCs/>
        </w:rPr>
        <w:t xml:space="preserve">JSON </w:t>
      </w:r>
      <w:r w:rsidRPr="00D66491">
        <w:rPr>
          <w:rFonts w:asciiTheme="minorEastAsia" w:eastAsiaTheme="minorEastAsia" w:hAnsiTheme="minorEastAsia" w:hint="eastAsia"/>
          <w:bCs/>
        </w:rPr>
        <w:t>等明文进行传输，或者部分公司会采用一些现有的加密算法进行数据的部分加密，事实上这些实现抗攻击性很差，存在很大的安全隐患。安全问题的出现是用户在界面输入完信息后，前端与后端的数据交互及后端服务进程之间的互相访问过程中。</w:t>
      </w:r>
    </w:p>
    <w:p w:rsidR="00D02EE3" w:rsidRPr="00D02EE3" w:rsidRDefault="00D02EE3" w:rsidP="00D02EE3">
      <w:pPr>
        <w:spacing w:line="400" w:lineRule="exact"/>
        <w:ind w:firstLine="420"/>
        <w:rPr>
          <w:ins w:id="163" w:author="DELL" w:date="2018-01-17T10:20:00Z"/>
          <w:rFonts w:ascii="宋体" w:hAnsi="宋体"/>
          <w:b/>
          <w:bCs/>
          <w:kern w:val="2"/>
        </w:rPr>
      </w:pPr>
      <w:ins w:id="164" w:author="DELL" w:date="2018-01-17T10:20:00Z">
        <w:r w:rsidRPr="00D02EE3">
          <w:rPr>
            <w:rFonts w:ascii="宋体" w:hAnsi="宋体" w:hint="eastAsia"/>
            <w:b/>
            <w:bCs/>
            <w:kern w:val="2"/>
          </w:rPr>
          <w:t>2、数据的分析与</w:t>
        </w:r>
        <w:commentRangeStart w:id="165"/>
        <w:r w:rsidRPr="00D02EE3">
          <w:rPr>
            <w:rFonts w:ascii="宋体" w:hAnsi="宋体" w:hint="eastAsia"/>
            <w:b/>
            <w:bCs/>
            <w:kern w:val="2"/>
          </w:rPr>
          <w:t>利用</w:t>
        </w:r>
      </w:ins>
      <w:commentRangeEnd w:id="165"/>
      <w:ins w:id="166" w:author="DELL" w:date="2018-01-17T10:24:00Z">
        <w:r w:rsidR="00137F4D">
          <w:rPr>
            <w:rStyle w:val="a7"/>
          </w:rPr>
          <w:commentReference w:id="165"/>
        </w:r>
      </w:ins>
    </w:p>
    <w:p w:rsidR="00D02EE3" w:rsidRPr="00D02EE3" w:rsidRDefault="00D02EE3" w:rsidP="00D02EE3">
      <w:pPr>
        <w:widowControl w:val="0"/>
        <w:spacing w:line="400" w:lineRule="exact"/>
        <w:ind w:firstLineChars="200" w:firstLine="480"/>
        <w:jc w:val="both"/>
        <w:rPr>
          <w:ins w:id="167" w:author="DELL" w:date="2018-01-17T10:20:00Z"/>
          <w:rFonts w:ascii="Calibri" w:hAnsi="Calibri"/>
          <w:kern w:val="2"/>
        </w:rPr>
      </w:pPr>
      <w:ins w:id="168" w:author="DELL" w:date="2018-01-17T10:20:00Z">
        <w:r w:rsidRPr="00D02EE3">
          <w:rPr>
            <w:rFonts w:ascii="Calibri" w:hAnsi="Calibri" w:hint="eastAsia"/>
            <w:kern w:val="2"/>
          </w:rPr>
          <w:t>（</w:t>
        </w:r>
        <w:r w:rsidRPr="00D02EE3">
          <w:rPr>
            <w:rFonts w:ascii="Calibri" w:hAnsi="Calibri" w:hint="eastAsia"/>
            <w:kern w:val="2"/>
          </w:rPr>
          <w:t>1</w:t>
        </w:r>
        <w:r w:rsidRPr="00D02EE3">
          <w:rPr>
            <w:rFonts w:ascii="Calibri" w:hAnsi="Calibri" w:hint="eastAsia"/>
            <w:kern w:val="2"/>
          </w:rPr>
          <w:t>）数据的</w:t>
        </w:r>
      </w:ins>
      <w:ins w:id="169" w:author="DELL" w:date="2018-01-17T10:22:00Z">
        <w:r>
          <w:rPr>
            <w:rFonts w:ascii="Calibri" w:hAnsi="Calibri" w:hint="eastAsia"/>
            <w:kern w:val="2"/>
          </w:rPr>
          <w:t>安全</w:t>
        </w:r>
        <w:r>
          <w:rPr>
            <w:rFonts w:ascii="Calibri" w:hAnsi="Calibri" w:hint="eastAsia"/>
            <w:kern w:val="2"/>
          </w:rPr>
          <w:t>OR</w:t>
        </w:r>
      </w:ins>
      <w:ins w:id="170" w:author="DELL" w:date="2018-01-17T10:20:00Z">
        <w:r w:rsidRPr="00D02EE3">
          <w:rPr>
            <w:rFonts w:ascii="Calibri" w:hAnsi="Calibri" w:hint="eastAsia"/>
            <w:kern w:val="2"/>
          </w:rPr>
          <w:t>保护</w:t>
        </w:r>
      </w:ins>
    </w:p>
    <w:p w:rsidR="00D02EE3" w:rsidRPr="00D02EE3" w:rsidRDefault="00D02EE3" w:rsidP="00D02EE3">
      <w:pPr>
        <w:widowControl w:val="0"/>
        <w:spacing w:line="400" w:lineRule="exact"/>
        <w:ind w:firstLineChars="200" w:firstLine="480"/>
        <w:jc w:val="both"/>
        <w:rPr>
          <w:ins w:id="171" w:author="DELL" w:date="2018-01-17T10:20:00Z"/>
          <w:rFonts w:ascii="Calibri" w:hAnsi="Calibri"/>
          <w:kern w:val="2"/>
        </w:rPr>
      </w:pPr>
      <w:ins w:id="172" w:author="DELL" w:date="2018-01-17T10:22:00Z">
        <w:r>
          <w:rPr>
            <w:rFonts w:ascii="Calibri" w:hAnsi="Calibri" w:hint="eastAsia"/>
            <w:kern w:val="2"/>
          </w:rPr>
          <w:t>……</w:t>
        </w:r>
      </w:ins>
    </w:p>
    <w:p w:rsidR="00D02EE3" w:rsidRPr="00D02EE3" w:rsidRDefault="00D02EE3" w:rsidP="00D02EE3">
      <w:pPr>
        <w:widowControl w:val="0"/>
        <w:spacing w:line="400" w:lineRule="exact"/>
        <w:ind w:firstLineChars="200" w:firstLine="480"/>
        <w:jc w:val="both"/>
        <w:rPr>
          <w:ins w:id="173" w:author="DELL" w:date="2018-01-17T10:20:00Z"/>
          <w:rFonts w:ascii="Calibri" w:hAnsi="Calibri"/>
          <w:kern w:val="2"/>
        </w:rPr>
      </w:pPr>
      <w:ins w:id="174" w:author="DELL" w:date="2018-01-17T10:20:00Z">
        <w:r w:rsidRPr="00D02EE3">
          <w:rPr>
            <w:rFonts w:ascii="Calibri" w:hAnsi="Calibri" w:hint="eastAsia"/>
            <w:kern w:val="2"/>
          </w:rPr>
          <w:t>（</w:t>
        </w:r>
        <w:r w:rsidRPr="00D02EE3">
          <w:rPr>
            <w:rFonts w:ascii="Calibri" w:hAnsi="Calibri" w:hint="eastAsia"/>
            <w:kern w:val="2"/>
          </w:rPr>
          <w:t>2</w:t>
        </w:r>
        <w:r w:rsidRPr="00D02EE3">
          <w:rPr>
            <w:rFonts w:ascii="Calibri" w:hAnsi="Calibri" w:hint="eastAsia"/>
            <w:kern w:val="2"/>
          </w:rPr>
          <w:t>）数据的分析</w:t>
        </w:r>
      </w:ins>
      <w:ins w:id="175" w:author="DELL" w:date="2018-01-17T10:22:00Z">
        <w:r>
          <w:rPr>
            <w:rFonts w:ascii="Calibri" w:hAnsi="Calibri" w:hint="eastAsia"/>
            <w:kern w:val="2"/>
          </w:rPr>
          <w:t>OR</w:t>
        </w:r>
      </w:ins>
      <w:ins w:id="176" w:author="DELL" w:date="2018-01-17T10:20:00Z">
        <w:r w:rsidRPr="00D02EE3">
          <w:rPr>
            <w:rFonts w:ascii="Calibri" w:hAnsi="Calibri" w:hint="eastAsia"/>
            <w:kern w:val="2"/>
          </w:rPr>
          <w:t>营销</w:t>
        </w:r>
      </w:ins>
    </w:p>
    <w:p w:rsidR="00D02EE3" w:rsidRPr="00D02EE3" w:rsidRDefault="00D02EE3" w:rsidP="00D66491">
      <w:pPr>
        <w:spacing w:line="360" w:lineRule="auto"/>
        <w:ind w:left="420" w:firstLine="420"/>
        <w:rPr>
          <w:rFonts w:asciiTheme="minorEastAsia" w:eastAsiaTheme="minorEastAsia" w:hAnsiTheme="minorEastAsia"/>
          <w:bCs/>
          <w:kern w:val="2"/>
          <w:sz w:val="21"/>
          <w:szCs w:val="22"/>
        </w:rPr>
      </w:pPr>
      <w:ins w:id="177" w:author="DELL" w:date="2018-01-17T10:23:00Z">
        <w:r>
          <w:rPr>
            <w:rFonts w:asciiTheme="minorEastAsia" w:eastAsiaTheme="minorEastAsia" w:hAnsiTheme="minorEastAsia" w:hint="eastAsia"/>
            <w:bCs/>
            <w:kern w:val="2"/>
            <w:sz w:val="21"/>
            <w:szCs w:val="22"/>
          </w:rPr>
          <w:t>……</w:t>
        </w:r>
      </w:ins>
    </w:p>
    <w:p w:rsidR="00D66491" w:rsidRPr="00D66491" w:rsidRDefault="003F0E0D" w:rsidP="00D66491">
      <w:pPr>
        <w:spacing w:line="360" w:lineRule="auto"/>
        <w:rPr>
          <w:rFonts w:asciiTheme="minorEastAsia" w:eastAsiaTheme="minorEastAsia" w:hAnsiTheme="minorEastAsia"/>
          <w:bCs/>
        </w:rPr>
      </w:pPr>
      <w:r>
        <w:rPr>
          <w:rFonts w:asciiTheme="minorEastAsia" w:eastAsiaTheme="minorEastAsia" w:hAnsiTheme="minorEastAsia" w:hint="eastAsia"/>
        </w:rPr>
        <w:tab/>
      </w:r>
      <w:r w:rsidR="00D66491" w:rsidRPr="00D02EE3">
        <w:rPr>
          <w:rFonts w:asciiTheme="minorEastAsia" w:eastAsiaTheme="minorEastAsia" w:hAnsiTheme="minorEastAsia"/>
          <w:bCs/>
          <w:highlight w:val="yellow"/>
          <w:rPrChange w:id="178" w:author="DELL" w:date="2018-01-17T10:11:00Z">
            <w:rPr>
              <w:rFonts w:asciiTheme="minorEastAsia" w:eastAsiaTheme="minorEastAsia" w:hAnsiTheme="minorEastAsia"/>
              <w:bCs/>
            </w:rPr>
          </w:rPrChange>
        </w:rPr>
        <w:t>3.</w:t>
      </w:r>
      <w:r w:rsidR="00D66491" w:rsidRPr="00D66491">
        <w:rPr>
          <w:rFonts w:asciiTheme="minorEastAsia" w:eastAsiaTheme="minorEastAsia" w:hAnsiTheme="minorEastAsia" w:hint="eastAsia"/>
          <w:bCs/>
        </w:rPr>
        <w:t>分布式电商网站</w:t>
      </w:r>
      <w:ins w:id="179" w:author="DELL" w:date="2018-01-17T11:01:00Z">
        <w:r w:rsidR="00281DF2">
          <w:rPr>
            <w:rFonts w:asciiTheme="minorEastAsia" w:eastAsiaTheme="minorEastAsia" w:hAnsiTheme="minorEastAsia" w:hint="eastAsia"/>
            <w:bCs/>
          </w:rPr>
          <w:t>的</w:t>
        </w:r>
      </w:ins>
      <w:ins w:id="180" w:author="ASUS" w:date="2018-01-17T22:17:00Z">
        <w:r w:rsidR="00C709E3">
          <w:rPr>
            <w:rFonts w:asciiTheme="minorEastAsia" w:eastAsiaTheme="minorEastAsia" w:hAnsiTheme="minorEastAsia" w:hint="eastAsia"/>
            <w:bCs/>
          </w:rPr>
          <w:t>架构设计</w:t>
        </w:r>
      </w:ins>
      <w:ins w:id="181" w:author="DELL" w:date="2018-01-17T11:01:00Z">
        <w:del w:id="182" w:author="ASUS" w:date="2018-01-17T22:17:00Z">
          <w:r w:rsidR="00281DF2" w:rsidDel="00C709E3">
            <w:rPr>
              <w:rFonts w:asciiTheme="minorEastAsia" w:eastAsiaTheme="minorEastAsia" w:hAnsiTheme="minorEastAsia" w:hint="eastAsia"/>
              <w:bCs/>
            </w:rPr>
            <w:delText>……</w:delText>
          </w:r>
        </w:del>
      </w:ins>
    </w:p>
    <w:p w:rsidR="00D66491" w:rsidRPr="00D66491" w:rsidRDefault="00D66491" w:rsidP="001964A2">
      <w:pPr>
        <w:spacing w:line="360" w:lineRule="auto"/>
        <w:ind w:leftChars="175" w:left="420" w:firstLine="420"/>
        <w:rPr>
          <w:rFonts w:asciiTheme="minorEastAsia" w:eastAsiaTheme="minorEastAsia" w:hAnsiTheme="minorEastAsia"/>
          <w:bCs/>
        </w:rPr>
      </w:pPr>
      <w:r w:rsidRPr="00D66491">
        <w:rPr>
          <w:rFonts w:asciiTheme="minorEastAsia" w:eastAsiaTheme="minorEastAsia" w:hAnsiTheme="minorEastAsia" w:hint="eastAsia"/>
          <w:bCs/>
        </w:rPr>
        <w:t>在大数据、高并发的电子商务系统中，为了突破瓶颈，会将系统进行水平扩展和垂直拆分，形成独立的服务。每个独立的服务背后，可能是一个集群在对外提供服务。这就会碰到一个问题，整个系统是由多个服务（子系统）组成，数据需要在各个服务中不停流转。如果数据在各个子系统中传输时，速度过慢，就会形成瓶颈，降低整个系统的性能。</w:t>
      </w:r>
    </w:p>
    <w:p w:rsidR="00D66491" w:rsidRPr="00D66491" w:rsidRDefault="00D66491" w:rsidP="001964A2">
      <w:pPr>
        <w:spacing w:line="360" w:lineRule="auto"/>
        <w:ind w:leftChars="175" w:left="420"/>
        <w:rPr>
          <w:rFonts w:asciiTheme="minorEastAsia" w:eastAsiaTheme="minorEastAsia" w:hAnsiTheme="minorEastAsia"/>
          <w:bCs/>
        </w:rPr>
      </w:pPr>
      <w:r w:rsidRPr="00D66491">
        <w:rPr>
          <w:rFonts w:asciiTheme="minorEastAsia" w:eastAsiaTheme="minorEastAsia" w:hAnsiTheme="minorEastAsia" w:hint="eastAsia"/>
          <w:bCs/>
        </w:rPr>
        <w:t>上面的架构中涉及的子系统、存储、服务种类繁多，而且它们之间都存在较强的耦合，会出现下面的问题：</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lastRenderedPageBreak/>
        <w:t>由于子系统之间存在耦合性，两个存储之间要进行数据交换的话，开发人员就必须了解这两个存储系统的API，不仅是开发成本，就</w:t>
      </w:r>
      <w:proofErr w:type="gramStart"/>
      <w:r w:rsidRPr="00D66491">
        <w:rPr>
          <w:rFonts w:asciiTheme="minorEastAsia" w:eastAsiaTheme="minorEastAsia" w:hAnsiTheme="minorEastAsia" w:hint="eastAsia"/>
          <w:bCs/>
        </w:rPr>
        <w:t>连维护</w:t>
      </w:r>
      <w:proofErr w:type="gramEnd"/>
      <w:r w:rsidRPr="00D66491">
        <w:rPr>
          <w:rFonts w:asciiTheme="minorEastAsia" w:eastAsiaTheme="minorEastAsia" w:hAnsiTheme="minorEastAsia" w:hint="eastAsia"/>
          <w:bCs/>
        </w:rPr>
        <w:t xml:space="preserve">成本也会很高。一旦其中的一个子系统发生变化，就可能影响多个子系统。 </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在某些应用场景中、数据的顺序尤为重要，一旦数据出现乱序，就会影响最终的计算结果，降低用户体验。</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除了考虑数据顺序性的要求，还要考虑数据重传等提高可靠性的机制，毕竟通过网络进行传输并不可靠，可能会出现丢失数据的情况。</w:t>
      </w:r>
    </w:p>
    <w:p w:rsidR="00D66491" w:rsidRPr="00D66491"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进行数据交换的两个子系统，无论哪一方</w:t>
      </w:r>
      <w:proofErr w:type="gramStart"/>
      <w:r w:rsidRPr="00D66491">
        <w:rPr>
          <w:rFonts w:asciiTheme="minorEastAsia" w:eastAsiaTheme="minorEastAsia" w:hAnsiTheme="minorEastAsia" w:hint="eastAsia"/>
          <w:bCs/>
        </w:rPr>
        <w:t>宕</w:t>
      </w:r>
      <w:proofErr w:type="gramEnd"/>
      <w:r w:rsidRPr="00D66491">
        <w:rPr>
          <w:rFonts w:asciiTheme="minorEastAsia" w:eastAsiaTheme="minorEastAsia" w:hAnsiTheme="minorEastAsia" w:hint="eastAsia"/>
          <w:bCs/>
        </w:rPr>
        <w:t>机，重新上线后。都应该恢复到之前的传输位置，继续传输。尤其是对非</w:t>
      </w:r>
      <w:proofErr w:type="gramStart"/>
      <w:r w:rsidRPr="00D66491">
        <w:rPr>
          <w:rFonts w:asciiTheme="minorEastAsia" w:eastAsiaTheme="minorEastAsia" w:hAnsiTheme="minorEastAsia" w:hint="eastAsia"/>
          <w:bCs/>
        </w:rPr>
        <w:t>幂</w:t>
      </w:r>
      <w:proofErr w:type="gramEnd"/>
      <w:r w:rsidRPr="00D66491">
        <w:rPr>
          <w:rFonts w:asciiTheme="minorEastAsia" w:eastAsiaTheme="minorEastAsia" w:hAnsiTheme="minorEastAsia" w:hint="eastAsia"/>
          <w:bCs/>
        </w:rPr>
        <w:t>等性的操作，恢复到错误的传输位置，就会导致错误的结果。</w:t>
      </w:r>
    </w:p>
    <w:p w:rsidR="003F0E0D" w:rsidRPr="001964A2" w:rsidRDefault="00D66491" w:rsidP="00D66491">
      <w:pPr>
        <w:numPr>
          <w:ilvl w:val="0"/>
          <w:numId w:val="2"/>
        </w:numPr>
        <w:spacing w:line="360" w:lineRule="auto"/>
        <w:rPr>
          <w:rFonts w:asciiTheme="minorEastAsia" w:eastAsiaTheme="minorEastAsia" w:hAnsiTheme="minorEastAsia"/>
          <w:bCs/>
        </w:rPr>
      </w:pPr>
      <w:r w:rsidRPr="00D66491">
        <w:rPr>
          <w:rFonts w:asciiTheme="minorEastAsia" w:eastAsiaTheme="minorEastAsia" w:hAnsiTheme="minorEastAsia" w:hint="eastAsia"/>
          <w:bCs/>
        </w:rPr>
        <w:t>随着业务量的增长，系统之间交换的数据量会不断地增长，水平可扩展的数据传输方式就显得极为重要。</w:t>
      </w:r>
    </w:p>
    <w:p w:rsidR="00D66491" w:rsidRPr="00D66491" w:rsidRDefault="00D66491" w:rsidP="00D66491">
      <w:pPr>
        <w:spacing w:line="360" w:lineRule="auto"/>
        <w:ind w:firstLine="420"/>
        <w:jc w:val="both"/>
        <w:rPr>
          <w:rFonts w:ascii="宋体" w:hAnsi="宋体"/>
          <w:b/>
          <w:bCs/>
        </w:rPr>
      </w:pPr>
      <w:r w:rsidRPr="00D66491">
        <w:rPr>
          <w:rFonts w:ascii="宋体" w:hAnsi="宋体" w:hint="eastAsia"/>
          <w:b/>
          <w:bCs/>
        </w:rPr>
        <w:t>四、电子商务系统的研究</w:t>
      </w:r>
      <w:commentRangeStart w:id="183"/>
      <w:r w:rsidRPr="00D66491">
        <w:rPr>
          <w:rFonts w:ascii="宋体" w:hAnsi="宋体" w:hint="eastAsia"/>
          <w:b/>
          <w:bCs/>
        </w:rPr>
        <w:t>方向</w:t>
      </w:r>
      <w:commentRangeEnd w:id="183"/>
      <w:r w:rsidR="00D02EE3">
        <w:rPr>
          <w:rStyle w:val="a7"/>
        </w:rPr>
        <w:commentReference w:id="183"/>
      </w:r>
    </w:p>
    <w:p w:rsidR="003F0E0D" w:rsidDel="00C709E3" w:rsidRDefault="00D66491" w:rsidP="003F0E0D">
      <w:pPr>
        <w:spacing w:line="360" w:lineRule="auto"/>
        <w:ind w:firstLine="420"/>
        <w:jc w:val="both"/>
        <w:rPr>
          <w:del w:id="184" w:author="ASUS" w:date="2018-01-17T22:18:00Z"/>
          <w:rFonts w:ascii="宋体" w:hAnsi="宋体"/>
          <w:b/>
          <w:bCs/>
        </w:rPr>
      </w:pPr>
      <w:del w:id="185" w:author="ASUS" w:date="2018-01-17T22:18:00Z">
        <w:r w:rsidRPr="00137F4D" w:rsidDel="00C709E3">
          <w:rPr>
            <w:rFonts w:ascii="宋体" w:hAnsi="宋体"/>
            <w:b/>
            <w:bCs/>
            <w:highlight w:val="yellow"/>
            <w:rPrChange w:id="186" w:author="DELL" w:date="2018-01-17T10:25:00Z">
              <w:rPr>
                <w:rFonts w:ascii="宋体" w:hAnsi="宋体"/>
                <w:b/>
                <w:bCs/>
              </w:rPr>
            </w:rPrChange>
          </w:rPr>
          <w:delText xml:space="preserve">1. </w:delText>
        </w:r>
        <w:r w:rsidRPr="00137F4D" w:rsidDel="00C709E3">
          <w:rPr>
            <w:rFonts w:ascii="宋体" w:hAnsi="宋体" w:hint="eastAsia"/>
            <w:b/>
            <w:bCs/>
            <w:highlight w:val="yellow"/>
            <w:rPrChange w:id="187" w:author="DELL" w:date="2018-01-17T10:25:00Z">
              <w:rPr>
                <w:rFonts w:ascii="宋体" w:hAnsi="宋体" w:hint="eastAsia"/>
                <w:b/>
                <w:bCs/>
              </w:rPr>
            </w:rPrChange>
          </w:rPr>
          <w:delText>移动电商</w:delText>
        </w:r>
      </w:del>
    </w:p>
    <w:p w:rsidR="00D66491" w:rsidDel="00C709E3" w:rsidRDefault="00D66491" w:rsidP="00D66491">
      <w:pPr>
        <w:spacing w:line="360" w:lineRule="auto"/>
        <w:ind w:left="420" w:firstLine="420"/>
        <w:jc w:val="both"/>
        <w:rPr>
          <w:del w:id="188" w:author="ASUS" w:date="2018-01-17T22:18:00Z"/>
          <w:rFonts w:ascii="宋体" w:hAnsi="宋体"/>
          <w:bCs/>
        </w:rPr>
      </w:pPr>
      <w:del w:id="189" w:author="ASUS" w:date="2018-01-17T22:18:00Z">
        <w:r w:rsidRPr="00D66491" w:rsidDel="00C709E3">
          <w:rPr>
            <w:rFonts w:ascii="宋体" w:hAnsi="宋体"/>
            <w:bCs/>
          </w:rPr>
          <w:delText>随着世界经济发展重心向服务业倾斜,</w:delText>
        </w:r>
      </w:del>
      <w:ins w:id="190" w:author="DELL" w:date="2018-01-15T14:02:00Z">
        <w:del w:id="191" w:author="ASUS" w:date="2018-01-17T22:18:00Z">
          <w:r w:rsidR="006462B8" w:rsidDel="00C709E3">
            <w:rPr>
              <w:rFonts w:ascii="宋体" w:hAnsi="宋体"/>
              <w:bCs/>
            </w:rPr>
            <w:delText>，</w:delText>
          </w:r>
        </w:del>
      </w:ins>
      <w:del w:id="192" w:author="ASUS" w:date="2018-01-17T22:18:00Z">
        <w:r w:rsidRPr="00D66491" w:rsidDel="00C709E3">
          <w:rPr>
            <w:rFonts w:ascii="宋体" w:hAnsi="宋体"/>
            <w:bCs/>
          </w:rPr>
          <w:delText>市场竞争的核心已从产品转向服务,</w:delText>
        </w:r>
      </w:del>
      <w:ins w:id="193" w:author="DELL" w:date="2018-01-15T14:02:00Z">
        <w:del w:id="194" w:author="ASUS" w:date="2018-01-17T22:18:00Z">
          <w:r w:rsidR="006462B8" w:rsidDel="00C709E3">
            <w:rPr>
              <w:rFonts w:ascii="宋体" w:hAnsi="宋体"/>
              <w:bCs/>
            </w:rPr>
            <w:delText>，</w:delText>
          </w:r>
        </w:del>
      </w:ins>
      <w:del w:id="195" w:author="ASUS" w:date="2018-01-17T22:18:00Z">
        <w:r w:rsidRPr="00D66491" w:rsidDel="00C709E3">
          <w:rPr>
            <w:rFonts w:ascii="宋体" w:hAnsi="宋体"/>
            <w:bCs/>
          </w:rPr>
          <w:delText>服务不再只是产品的附属,</w:delText>
        </w:r>
      </w:del>
      <w:ins w:id="196" w:author="DELL" w:date="2018-01-15T14:02:00Z">
        <w:del w:id="197" w:author="ASUS" w:date="2018-01-17T22:18:00Z">
          <w:r w:rsidR="006462B8" w:rsidDel="00C709E3">
            <w:rPr>
              <w:rFonts w:ascii="宋体" w:hAnsi="宋体"/>
              <w:bCs/>
            </w:rPr>
            <w:delText>，</w:delText>
          </w:r>
        </w:del>
      </w:ins>
      <w:del w:id="198" w:author="ASUS" w:date="2018-01-17T22:18:00Z">
        <w:r w:rsidRPr="00D66491" w:rsidDel="00C709E3">
          <w:rPr>
            <w:rFonts w:ascii="宋体" w:hAnsi="宋体"/>
            <w:bCs/>
          </w:rPr>
          <w:delText>而逐渐成为产品承载的主要内容。在电子商务领域,</w:delText>
        </w:r>
      </w:del>
      <w:ins w:id="199" w:author="DELL" w:date="2018-01-15T14:02:00Z">
        <w:del w:id="200" w:author="ASUS" w:date="2018-01-17T22:18:00Z">
          <w:r w:rsidR="006462B8" w:rsidDel="00C709E3">
            <w:rPr>
              <w:rFonts w:ascii="宋体" w:hAnsi="宋体"/>
              <w:bCs/>
            </w:rPr>
            <w:delText>，</w:delText>
          </w:r>
        </w:del>
      </w:ins>
      <w:del w:id="201" w:author="ASUS" w:date="2018-01-17T22:18:00Z">
        <w:r w:rsidRPr="00D66491" w:rsidDel="00C709E3">
          <w:rPr>
            <w:rFonts w:ascii="宋体" w:hAnsi="宋体"/>
            <w:bCs/>
          </w:rPr>
          <w:delText>移动电子商务APP已经成为电商企业直接接触用户、传递服务非常有效的方式之一,</w:delText>
        </w:r>
      </w:del>
      <w:ins w:id="202" w:author="DELL" w:date="2018-01-15T14:02:00Z">
        <w:del w:id="203" w:author="ASUS" w:date="2018-01-17T22:18:00Z">
          <w:r w:rsidR="006462B8" w:rsidDel="00C709E3">
            <w:rPr>
              <w:rFonts w:ascii="宋体" w:hAnsi="宋体"/>
              <w:bCs/>
            </w:rPr>
            <w:delText>，</w:delText>
          </w:r>
        </w:del>
      </w:ins>
      <w:del w:id="204" w:author="ASUS" w:date="2018-01-17T22:18:00Z">
        <w:r w:rsidRPr="00D66491" w:rsidDel="00C709E3">
          <w:rPr>
            <w:rFonts w:ascii="宋体" w:hAnsi="宋体"/>
            <w:bCs/>
          </w:rPr>
          <w:delText>如何提升B2C电商APP用户体验,</w:delText>
        </w:r>
      </w:del>
      <w:ins w:id="205" w:author="DELL" w:date="2018-01-15T14:02:00Z">
        <w:del w:id="206" w:author="ASUS" w:date="2018-01-17T22:18:00Z">
          <w:r w:rsidR="006462B8" w:rsidDel="00C709E3">
            <w:rPr>
              <w:rFonts w:ascii="宋体" w:hAnsi="宋体"/>
              <w:bCs/>
            </w:rPr>
            <w:delText>，</w:delText>
          </w:r>
        </w:del>
      </w:ins>
      <w:del w:id="207" w:author="ASUS" w:date="2018-01-17T22:18:00Z">
        <w:r w:rsidRPr="00D66491" w:rsidDel="00C709E3">
          <w:rPr>
            <w:rFonts w:ascii="宋体" w:hAnsi="宋体"/>
            <w:bCs/>
          </w:rPr>
          <w:delText>创造完美的服务流程遂成为B2C电商企业亟需解决的问题,</w:delText>
        </w:r>
      </w:del>
      <w:ins w:id="208" w:author="DELL" w:date="2018-01-15T14:02:00Z">
        <w:del w:id="209" w:author="ASUS" w:date="2018-01-17T22:18:00Z">
          <w:r w:rsidR="006462B8" w:rsidDel="00C709E3">
            <w:rPr>
              <w:rFonts w:ascii="宋体" w:hAnsi="宋体"/>
              <w:bCs/>
            </w:rPr>
            <w:delText>，</w:delText>
          </w:r>
        </w:del>
      </w:ins>
      <w:del w:id="210" w:author="ASUS" w:date="2018-01-17T22:18:00Z">
        <w:r w:rsidRPr="00D66491" w:rsidDel="00C709E3">
          <w:rPr>
            <w:rFonts w:ascii="宋体" w:hAnsi="宋体"/>
            <w:bCs/>
          </w:rPr>
          <w:delText>因而具有重要的研究价值和现实意义。</w:delText>
        </w:r>
      </w:del>
    </w:p>
    <w:p w:rsidR="00D66491" w:rsidRPr="00FC7DFC" w:rsidRDefault="00D66491" w:rsidP="00D66491">
      <w:pPr>
        <w:spacing w:line="360" w:lineRule="auto"/>
        <w:jc w:val="both"/>
        <w:rPr>
          <w:rFonts w:ascii="宋体" w:hAnsi="宋体"/>
          <w:b/>
          <w:bCs/>
        </w:rPr>
      </w:pPr>
      <w:r w:rsidRPr="00FC7DFC">
        <w:rPr>
          <w:rFonts w:ascii="宋体" w:hAnsi="宋体" w:hint="eastAsia"/>
          <w:b/>
          <w:bCs/>
        </w:rPr>
        <w:tab/>
        <w:t>2. 大</w:t>
      </w:r>
      <w:commentRangeStart w:id="211"/>
      <w:r w:rsidRPr="00FC7DFC">
        <w:rPr>
          <w:rFonts w:ascii="宋体" w:hAnsi="宋体" w:hint="eastAsia"/>
          <w:b/>
          <w:bCs/>
        </w:rPr>
        <w:t>数据分析</w:t>
      </w:r>
      <w:commentRangeEnd w:id="211"/>
      <w:r w:rsidR="00281DF2">
        <w:rPr>
          <w:rStyle w:val="a7"/>
        </w:rPr>
        <w:commentReference w:id="211"/>
      </w:r>
    </w:p>
    <w:p w:rsidR="00D66491" w:rsidRDefault="00D66491" w:rsidP="00D66491">
      <w:pPr>
        <w:spacing w:line="360" w:lineRule="auto"/>
        <w:ind w:left="420" w:firstLine="420"/>
        <w:jc w:val="both"/>
        <w:rPr>
          <w:rFonts w:ascii="宋体" w:hAnsi="宋体"/>
          <w:bCs/>
        </w:rPr>
      </w:pPr>
      <w:r w:rsidRPr="00D66491">
        <w:rPr>
          <w:rFonts w:ascii="宋体" w:hAnsi="宋体"/>
          <w:bCs/>
        </w:rPr>
        <w:t>电子商务与大数据的结合</w:t>
      </w:r>
      <w:r w:rsidRPr="00D66491">
        <w:rPr>
          <w:rFonts w:ascii="宋体" w:hAnsi="宋体" w:hint="eastAsia"/>
          <w:bCs/>
        </w:rPr>
        <w:t>，</w:t>
      </w:r>
      <w:r w:rsidRPr="00D66491">
        <w:rPr>
          <w:rFonts w:ascii="宋体" w:hAnsi="宋体"/>
          <w:bCs/>
        </w:rPr>
        <w:t>是互联网时代的必然产物。目前，大数据正逐渐被发掘并发挥其精准营销功能。</w:t>
      </w:r>
      <w:r w:rsidRPr="00D66491">
        <w:rPr>
          <w:rFonts w:ascii="宋体" w:hAnsi="宋体" w:hint="eastAsia"/>
          <w:bCs/>
        </w:rPr>
        <w:t>沃尔</w:t>
      </w:r>
      <w:proofErr w:type="gramStart"/>
      <w:r w:rsidRPr="00D66491">
        <w:rPr>
          <w:rFonts w:ascii="宋体" w:hAnsi="宋体" w:hint="eastAsia"/>
          <w:bCs/>
        </w:rPr>
        <w:t>玛</w:t>
      </w:r>
      <w:proofErr w:type="gramEnd"/>
      <w:r w:rsidRPr="00D66491">
        <w:rPr>
          <w:rFonts w:ascii="宋体" w:hAnsi="宋体" w:hint="eastAsia"/>
          <w:bCs/>
        </w:rPr>
        <w:t>通过对消费者购物进行关联性分析，打造出了啤酒加尿不湿的促销活动。</w:t>
      </w:r>
      <w:r w:rsidRPr="00D66491">
        <w:rPr>
          <w:rFonts w:ascii="宋体" w:hAnsi="宋体"/>
          <w:bCs/>
        </w:rPr>
        <w:t>电子商务将不断积累了规模化数据，形成了大量的电子商务顾客行为数据，这个数据可以产生价值，成为电子商务盈利的最高层次</w:t>
      </w:r>
    </w:p>
    <w:p w:rsidR="00D66491" w:rsidRDefault="00D66491" w:rsidP="00D66491">
      <w:pPr>
        <w:spacing w:line="360" w:lineRule="auto"/>
        <w:ind w:left="420" w:firstLine="420"/>
        <w:jc w:val="both"/>
        <w:rPr>
          <w:rFonts w:ascii="宋体" w:hAnsi="宋体"/>
          <w:bCs/>
        </w:rPr>
      </w:pPr>
      <w:r w:rsidRPr="00D66491">
        <w:rPr>
          <w:rFonts w:ascii="宋体" w:hAnsi="宋体"/>
          <w:bCs/>
        </w:rPr>
        <w:t>大数据能够吸引消费者的核心点在于，能够较大程度上的优化电子商务的用户体验。全球数据量每18个月增长一倍</w:t>
      </w:r>
      <w:r w:rsidRPr="00D66491">
        <w:rPr>
          <w:rFonts w:ascii="宋体" w:hAnsi="宋体" w:hint="eastAsia"/>
          <w:bCs/>
        </w:rPr>
        <w:t>，</w:t>
      </w:r>
      <w:r w:rsidRPr="00D66491">
        <w:rPr>
          <w:rFonts w:ascii="宋体" w:hAnsi="宋体"/>
          <w:bCs/>
        </w:rPr>
        <w:t>巨大的信息量使得传统的网</w:t>
      </w:r>
      <w:r w:rsidRPr="00D66491">
        <w:rPr>
          <w:rFonts w:ascii="宋体" w:hAnsi="宋体"/>
          <w:bCs/>
        </w:rPr>
        <w:lastRenderedPageBreak/>
        <w:t>络营销方式不能够满足用户“快、准”以及时刻变化的购物需求，大数据的产生，优化了电子商务平台的这一问题。大数据优化的电子商务平台的主要运营模式是——大数据 通过对海量数据的统计、分类、总结，将用户和产品进行有机串联，对用户的产品偏好进行个性化定位，为用户提供精准高效的服务。并且通过大数据技术，可以随时根据消费者在网上的浏览情况，及时的更新制定合理的营销方案，从而达到利益最大化。同时，用户可以通过多种渠道（关注度、好评率、店铺等级、信 誉积分等等）来锁定自己想要购买的产品，精准全面的营销模式优化了用户体验，提高了用户的忠诚度。</w:t>
      </w:r>
    </w:p>
    <w:p w:rsidR="00CF1EBD" w:rsidRDefault="00CF1EBD">
      <w:pPr>
        <w:rPr>
          <w:rFonts w:ascii="宋体" w:hAnsi="宋体"/>
          <w:b/>
          <w:bCs/>
        </w:rPr>
      </w:pPr>
      <w:r>
        <w:rPr>
          <w:rFonts w:ascii="宋体" w:hAnsi="宋体"/>
          <w:b/>
          <w:bCs/>
        </w:rPr>
        <w:br w:type="page"/>
      </w:r>
    </w:p>
    <w:p w:rsidR="00FC7DFC" w:rsidRDefault="00FC7DFC" w:rsidP="00FC7DFC">
      <w:pPr>
        <w:spacing w:line="360" w:lineRule="auto"/>
        <w:ind w:firstLine="420"/>
        <w:jc w:val="both"/>
        <w:rPr>
          <w:rFonts w:ascii="宋体" w:hAnsi="宋体"/>
          <w:b/>
          <w:bCs/>
        </w:rPr>
      </w:pPr>
      <w:r w:rsidRPr="00FC7DFC">
        <w:rPr>
          <w:rFonts w:ascii="宋体" w:hAnsi="宋体" w:hint="eastAsia"/>
          <w:b/>
          <w:bCs/>
        </w:rPr>
        <w:lastRenderedPageBreak/>
        <w:t>3. 决策支持系统</w:t>
      </w:r>
    </w:p>
    <w:p w:rsidR="00FC7DFC" w:rsidRDefault="00FC7DFC" w:rsidP="00FC7DFC">
      <w:pPr>
        <w:spacing w:line="360" w:lineRule="auto"/>
        <w:ind w:left="420" w:firstLine="420"/>
        <w:jc w:val="both"/>
        <w:rPr>
          <w:rFonts w:ascii="宋体" w:hAnsi="宋体"/>
          <w:bCs/>
        </w:rPr>
      </w:pPr>
      <w:commentRangeStart w:id="212"/>
      <w:r w:rsidRPr="00FC7DFC">
        <w:rPr>
          <w:rFonts w:ascii="宋体" w:hAnsi="宋体" w:hint="eastAsia"/>
          <w:bCs/>
        </w:rPr>
        <w:t>据</w:t>
      </w:r>
      <w:commentRangeEnd w:id="212"/>
      <w:r w:rsidR="004D2C4D">
        <w:rPr>
          <w:rStyle w:val="a7"/>
        </w:rPr>
        <w:commentReference w:id="212"/>
      </w:r>
      <w:r w:rsidRPr="00FC7DFC">
        <w:rPr>
          <w:rFonts w:ascii="宋体" w:hAnsi="宋体" w:hint="eastAsia"/>
          <w:bCs/>
        </w:rPr>
        <w:t>统计</w:t>
      </w:r>
      <w:del w:id="213" w:author="DELL" w:date="2018-01-15T14:02:00Z">
        <w:r w:rsidRPr="00FC7DFC" w:rsidDel="006462B8">
          <w:rPr>
            <w:rFonts w:ascii="宋体" w:hAnsi="宋体" w:hint="eastAsia"/>
            <w:bCs/>
          </w:rPr>
          <w:delText>,</w:delText>
        </w:r>
      </w:del>
      <w:ins w:id="214" w:author="DELL" w:date="2018-01-15T14:02:00Z">
        <w:r w:rsidR="006462B8">
          <w:rPr>
            <w:rFonts w:ascii="宋体" w:hAnsi="宋体" w:hint="eastAsia"/>
            <w:bCs/>
          </w:rPr>
          <w:t>，</w:t>
        </w:r>
      </w:ins>
      <w:r w:rsidRPr="00FC7DFC">
        <w:rPr>
          <w:rFonts w:ascii="宋体" w:hAnsi="宋体" w:hint="eastAsia"/>
          <w:bCs/>
        </w:rPr>
        <w:t xml:space="preserve"> 2016年上半年中国</w:t>
      </w:r>
      <w:proofErr w:type="gramStart"/>
      <w:r w:rsidRPr="00FC7DFC">
        <w:rPr>
          <w:rFonts w:ascii="宋体" w:hAnsi="宋体" w:hint="eastAsia"/>
          <w:bCs/>
        </w:rPr>
        <w:t>网购用户</w:t>
      </w:r>
      <w:proofErr w:type="gramEnd"/>
      <w:r w:rsidRPr="00FC7DFC">
        <w:rPr>
          <w:rFonts w:ascii="宋体" w:hAnsi="宋体" w:hint="eastAsia"/>
          <w:bCs/>
        </w:rPr>
        <w:t>规模达4.8亿人</w:t>
      </w:r>
      <w:del w:id="215" w:author="DELL" w:date="2018-01-15T14:02:00Z">
        <w:r w:rsidRPr="00FC7DFC" w:rsidDel="006462B8">
          <w:rPr>
            <w:rFonts w:ascii="宋体" w:hAnsi="宋体" w:hint="eastAsia"/>
            <w:bCs/>
          </w:rPr>
          <w:delText>,</w:delText>
        </w:r>
      </w:del>
      <w:ins w:id="216" w:author="DELL" w:date="2018-01-15T14:02:00Z">
        <w:r w:rsidR="006462B8">
          <w:rPr>
            <w:rFonts w:ascii="宋体" w:hAnsi="宋体" w:hint="eastAsia"/>
            <w:bCs/>
          </w:rPr>
          <w:t>，</w:t>
        </w:r>
      </w:ins>
      <w:r w:rsidRPr="00FC7DFC">
        <w:rPr>
          <w:rFonts w:ascii="宋体" w:hAnsi="宋体" w:hint="eastAsia"/>
          <w:bCs/>
        </w:rPr>
        <w:t xml:space="preserve"> 中产阶级电子商务消费群体的崛起使得企业由以“产品”为中心向以“用户”为中心转换</w:t>
      </w:r>
      <w:del w:id="217" w:author="DELL" w:date="2018-01-15T14:02:00Z">
        <w:r w:rsidRPr="00FC7DFC" w:rsidDel="006462B8">
          <w:rPr>
            <w:rFonts w:ascii="宋体" w:hAnsi="宋体" w:hint="eastAsia"/>
            <w:bCs/>
          </w:rPr>
          <w:delText>,</w:delText>
        </w:r>
      </w:del>
      <w:ins w:id="218" w:author="DELL" w:date="2018-01-15T14:02:00Z">
        <w:r w:rsidR="006462B8">
          <w:rPr>
            <w:rFonts w:ascii="宋体" w:hAnsi="宋体" w:hint="eastAsia"/>
            <w:bCs/>
          </w:rPr>
          <w:t>，</w:t>
        </w:r>
      </w:ins>
      <w:r w:rsidRPr="00FC7DFC">
        <w:rPr>
          <w:rFonts w:ascii="宋体" w:hAnsi="宋体" w:hint="eastAsia"/>
          <w:bCs/>
        </w:rPr>
        <w:t xml:space="preserve"> 如何更好的了解用户需求</w:t>
      </w:r>
      <w:del w:id="219" w:author="DELL" w:date="2018-01-15T14:02:00Z">
        <w:r w:rsidRPr="00FC7DFC" w:rsidDel="006462B8">
          <w:rPr>
            <w:rFonts w:ascii="宋体" w:hAnsi="宋体" w:hint="eastAsia"/>
            <w:bCs/>
          </w:rPr>
          <w:delText>,</w:delText>
        </w:r>
      </w:del>
      <w:ins w:id="220" w:author="DELL" w:date="2018-01-15T14:02:00Z">
        <w:r w:rsidR="006462B8">
          <w:rPr>
            <w:rFonts w:ascii="宋体" w:hAnsi="宋体" w:hint="eastAsia"/>
            <w:bCs/>
          </w:rPr>
          <w:t>，</w:t>
        </w:r>
      </w:ins>
      <w:r w:rsidRPr="00FC7DFC">
        <w:rPr>
          <w:rFonts w:ascii="宋体" w:hAnsi="宋体" w:hint="eastAsia"/>
          <w:bCs/>
        </w:rPr>
        <w:t xml:space="preserve"> 以推动用户购买决策的形成成为企业急需解决的问题。用户画像成为了大多数电商网站进行广告分发和相关商品推荐的关键因素。</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用户画像技术本质是指企业在大数据环境下</w:t>
      </w:r>
      <w:del w:id="221" w:author="DELL" w:date="2018-01-15T14:02:00Z">
        <w:r w:rsidRPr="00FC7DFC" w:rsidDel="006462B8">
          <w:rPr>
            <w:rFonts w:ascii="宋体" w:hAnsi="宋体" w:hint="eastAsia"/>
            <w:bCs/>
          </w:rPr>
          <w:delText>,</w:delText>
        </w:r>
      </w:del>
      <w:ins w:id="222" w:author="DELL" w:date="2018-01-15T14:02:00Z">
        <w:r w:rsidR="006462B8">
          <w:rPr>
            <w:rFonts w:ascii="宋体" w:hAnsi="宋体" w:hint="eastAsia"/>
            <w:bCs/>
          </w:rPr>
          <w:t>，</w:t>
        </w:r>
      </w:ins>
      <w:r w:rsidRPr="00FC7DFC">
        <w:rPr>
          <w:rFonts w:ascii="宋体" w:hAnsi="宋体" w:hint="eastAsia"/>
          <w:bCs/>
        </w:rPr>
        <w:t xml:space="preserve"> 洞察用户信息</w:t>
      </w:r>
      <w:del w:id="223" w:author="DELL" w:date="2018-01-15T14:02:00Z">
        <w:r w:rsidRPr="00FC7DFC" w:rsidDel="006462B8">
          <w:rPr>
            <w:rFonts w:ascii="宋体" w:hAnsi="宋体" w:hint="eastAsia"/>
            <w:bCs/>
          </w:rPr>
          <w:delText>,</w:delText>
        </w:r>
      </w:del>
      <w:ins w:id="224" w:author="DELL" w:date="2018-01-15T14:02:00Z">
        <w:r w:rsidR="006462B8">
          <w:rPr>
            <w:rFonts w:ascii="宋体" w:hAnsi="宋体" w:hint="eastAsia"/>
            <w:bCs/>
          </w:rPr>
          <w:t>，</w:t>
        </w:r>
      </w:ins>
      <w:r w:rsidRPr="00FC7DFC">
        <w:rPr>
          <w:rFonts w:ascii="宋体" w:hAnsi="宋体" w:hint="eastAsia"/>
          <w:bCs/>
        </w:rPr>
        <w:t xml:space="preserve"> 全面准确的刻画用户的维度与属性</w:t>
      </w:r>
      <w:del w:id="225" w:author="DELL" w:date="2018-01-15T14:02:00Z">
        <w:r w:rsidRPr="00FC7DFC" w:rsidDel="006462B8">
          <w:rPr>
            <w:rFonts w:ascii="宋体" w:hAnsi="宋体" w:hint="eastAsia"/>
            <w:bCs/>
          </w:rPr>
          <w:delText>,</w:delText>
        </w:r>
      </w:del>
      <w:ins w:id="226" w:author="DELL" w:date="2018-01-15T14:02:00Z">
        <w:r w:rsidR="006462B8">
          <w:rPr>
            <w:rFonts w:ascii="宋体" w:hAnsi="宋体" w:hint="eastAsia"/>
            <w:bCs/>
          </w:rPr>
          <w:t>，</w:t>
        </w:r>
      </w:ins>
      <w:r w:rsidRPr="00FC7DFC">
        <w:rPr>
          <w:rFonts w:ascii="宋体" w:hAnsi="宋体" w:hint="eastAsia"/>
          <w:bCs/>
        </w:rPr>
        <w:t xml:space="preserve"> 使企业能深入研究用户特征与行为以更加精准的掌握用户需求</w:t>
      </w:r>
      <w:del w:id="227" w:author="DELL" w:date="2018-01-15T14:02:00Z">
        <w:r w:rsidRPr="00FC7DFC" w:rsidDel="006462B8">
          <w:rPr>
            <w:rFonts w:ascii="宋体" w:hAnsi="宋体" w:hint="eastAsia"/>
            <w:bCs/>
          </w:rPr>
          <w:delText>,</w:delText>
        </w:r>
      </w:del>
      <w:ins w:id="228" w:author="DELL" w:date="2018-01-15T14:02:00Z">
        <w:r w:rsidR="006462B8">
          <w:rPr>
            <w:rFonts w:ascii="宋体" w:hAnsi="宋体" w:hint="eastAsia"/>
            <w:bCs/>
          </w:rPr>
          <w:t>，</w:t>
        </w:r>
      </w:ins>
      <w:r w:rsidRPr="00FC7DFC">
        <w:rPr>
          <w:rFonts w:ascii="宋体" w:hAnsi="宋体" w:hint="eastAsia"/>
          <w:bCs/>
        </w:rPr>
        <w:t xml:space="preserve"> 从而更好的服务于用户。</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如何通过大数据建模，建设合理的决策系统进行精准化网络营销是目前电子商务需要研究的一个方向。</w:t>
      </w:r>
    </w:p>
    <w:p w:rsidR="00FC7DFC" w:rsidRDefault="00FC7DFC" w:rsidP="00FC7DFC">
      <w:pPr>
        <w:spacing w:line="360" w:lineRule="auto"/>
        <w:jc w:val="both"/>
        <w:rPr>
          <w:b/>
        </w:rPr>
      </w:pPr>
      <w:r>
        <w:rPr>
          <w:rFonts w:hint="eastAsia"/>
          <w:b/>
        </w:rPr>
        <w:t>五、</w:t>
      </w:r>
      <w:r w:rsidRPr="00EA602D">
        <w:rPr>
          <w:rFonts w:hint="eastAsia"/>
          <w:b/>
        </w:rPr>
        <w:t>电子商务</w:t>
      </w:r>
      <w:r>
        <w:rPr>
          <w:rFonts w:hint="eastAsia"/>
          <w:b/>
        </w:rPr>
        <w:t>发展</w:t>
      </w:r>
      <w:r w:rsidRPr="00EA602D">
        <w:rPr>
          <w:rFonts w:hint="eastAsia"/>
          <w:b/>
        </w:rPr>
        <w:t>存在的</w:t>
      </w:r>
      <w:commentRangeStart w:id="229"/>
      <w:r w:rsidRPr="00EA602D">
        <w:rPr>
          <w:rFonts w:hint="eastAsia"/>
          <w:b/>
        </w:rPr>
        <w:t>问题</w:t>
      </w:r>
      <w:commentRangeEnd w:id="229"/>
      <w:r w:rsidR="00E819A0">
        <w:rPr>
          <w:rStyle w:val="a7"/>
        </w:rPr>
        <w:commentReference w:id="229"/>
      </w:r>
    </w:p>
    <w:p w:rsidR="00FC7DFC" w:rsidRPr="00FC7DFC" w:rsidRDefault="00FC7DFC" w:rsidP="00FC7DFC">
      <w:pPr>
        <w:spacing w:line="360" w:lineRule="auto"/>
        <w:jc w:val="both"/>
      </w:pPr>
      <w:r>
        <w:rPr>
          <w:rFonts w:hint="eastAsia"/>
          <w:b/>
        </w:rPr>
        <w:tab/>
      </w:r>
      <w:r w:rsidRPr="00FC7DFC">
        <w:t>较于其他发达国家，我国的电子商务起步较晚，并且由于缺乏相关成熟的理论依据导致发展进程缓慢，目前的电子商务模式主要存在以下几点问题：</w:t>
      </w:r>
      <w:r w:rsidRPr="00FC7DFC">
        <w:t xml:space="preserve"> </w:t>
      </w:r>
    </w:p>
    <w:p w:rsidR="00FC7DFC" w:rsidRPr="00FC7DFC" w:rsidRDefault="00FC7DFC" w:rsidP="00FC7DFC">
      <w:pPr>
        <w:spacing w:line="360" w:lineRule="auto"/>
        <w:ind w:firstLine="420"/>
        <w:jc w:val="both"/>
        <w:rPr>
          <w:b/>
        </w:rPr>
      </w:pPr>
      <w:r w:rsidRPr="00FC7DFC">
        <w:rPr>
          <w:rFonts w:hint="eastAsia"/>
          <w:b/>
        </w:rPr>
        <w:t xml:space="preserve">1. </w:t>
      </w:r>
      <w:r w:rsidRPr="00FC7DFC">
        <w:rPr>
          <w:rFonts w:hint="eastAsia"/>
          <w:b/>
        </w:rPr>
        <w:t>交易主体文化受限</w:t>
      </w:r>
    </w:p>
    <w:p w:rsidR="00FC7DFC" w:rsidRPr="00FC7DFC" w:rsidRDefault="00FC7DFC" w:rsidP="001964A2">
      <w:pPr>
        <w:spacing w:line="360" w:lineRule="auto"/>
        <w:ind w:left="420" w:firstLine="420"/>
        <w:jc w:val="both"/>
      </w:pPr>
      <w:r w:rsidRPr="00FC7DFC">
        <w:t>电子商务的交易主体大多是年轻人或知识分子，但农产品市场中也包含了一部分农民购买者，而这些农民普遍文化水平较低，不具备基本的电子交易常识，并且电子交易需要的硬件设施对农民家庭来说也是一笔不小的开销，这也就导致了电子商务市场的整体发展受到一些阻碍</w:t>
      </w:r>
      <w:r w:rsidRPr="00FC7DFC">
        <w:rPr>
          <w:rFonts w:hint="eastAsia"/>
          <w:bCs/>
          <w:vertAlign w:val="superscript"/>
        </w:rPr>
        <w:t>[16]</w:t>
      </w:r>
      <w:r w:rsidRPr="00FC7DFC">
        <w:t>。</w:t>
      </w:r>
      <w:r w:rsidRPr="00FC7DFC">
        <w:t xml:space="preserve"> </w:t>
      </w:r>
    </w:p>
    <w:p w:rsidR="00FC7DFC" w:rsidRPr="00FC7DFC" w:rsidRDefault="00FC7DFC" w:rsidP="00FC7DFC">
      <w:pPr>
        <w:spacing w:line="360" w:lineRule="auto"/>
        <w:ind w:firstLine="420"/>
        <w:jc w:val="both"/>
        <w:rPr>
          <w:b/>
        </w:rPr>
      </w:pPr>
      <w:r w:rsidRPr="00FC7DFC">
        <w:rPr>
          <w:b/>
        </w:rPr>
        <w:t xml:space="preserve">2. </w:t>
      </w:r>
      <w:r w:rsidRPr="00FC7DFC">
        <w:rPr>
          <w:b/>
        </w:rPr>
        <w:t>垂直信任感降低，硬广告作用有限</w:t>
      </w:r>
      <w:r w:rsidRPr="00FC7DFC">
        <w:rPr>
          <w:b/>
        </w:rPr>
        <w:t xml:space="preserve"> </w:t>
      </w:r>
      <w:r w:rsidRPr="00FC7DFC">
        <w:rPr>
          <w:rFonts w:hint="eastAsia"/>
          <w:b/>
        </w:rPr>
        <w:t xml:space="preserve"> </w:t>
      </w:r>
    </w:p>
    <w:p w:rsidR="00FC7DFC" w:rsidRPr="00FC7DFC" w:rsidRDefault="00FC7DFC" w:rsidP="001964A2">
      <w:pPr>
        <w:spacing w:line="360" w:lineRule="auto"/>
        <w:ind w:left="420" w:firstLine="420"/>
        <w:jc w:val="both"/>
      </w:pPr>
      <w:r w:rsidRPr="00FC7DFC">
        <w:t>买卖自古不一心，再加上长期以来商家伤害消费者的事件频繁发</w:t>
      </w:r>
      <w:r w:rsidRPr="00FC7DFC">
        <w:t xml:space="preserve"> </w:t>
      </w:r>
      <w:r w:rsidRPr="00FC7DFC">
        <w:t>生，造成了潜在用户对商家的信任感不强。这时候，大家对商家通过媒体直接介绍商品和服务的硬广告越来越反感。且不说广告信息送达率有</w:t>
      </w:r>
      <w:r w:rsidRPr="00FC7DFC">
        <w:t xml:space="preserve"> </w:t>
      </w:r>
      <w:r w:rsidRPr="00FC7DFC">
        <w:t>多大，即便目标受众看了广告，对广告内容的信任度也不高。在社群经济时代，处于规避风险的考虑，人们越来越相信圈子成员之间的横向传</w:t>
      </w:r>
      <w:r w:rsidRPr="00FC7DFC">
        <w:t xml:space="preserve"> </w:t>
      </w:r>
      <w:r w:rsidRPr="00FC7DFC">
        <w:t>播，口碑的力量在移动互联时代被快速放大</w:t>
      </w:r>
      <w:r w:rsidRPr="00FC7DFC">
        <w:rPr>
          <w:rFonts w:hint="eastAsia"/>
          <w:bCs/>
          <w:vertAlign w:val="superscript"/>
        </w:rPr>
        <w:t>[28]</w:t>
      </w:r>
      <w:r w:rsidRPr="00FC7DFC">
        <w:t>。</w:t>
      </w:r>
    </w:p>
    <w:p w:rsidR="00CF1EBD" w:rsidRDefault="00CF1EBD">
      <w:pPr>
        <w:rPr>
          <w:b/>
        </w:rPr>
      </w:pPr>
      <w:r>
        <w:rPr>
          <w:b/>
        </w:rPr>
        <w:br w:type="page"/>
      </w:r>
    </w:p>
    <w:p w:rsidR="00FC7DFC" w:rsidRPr="00FC7DFC" w:rsidRDefault="00FC7DFC" w:rsidP="00FC7DFC">
      <w:pPr>
        <w:spacing w:line="360" w:lineRule="auto"/>
        <w:ind w:firstLine="420"/>
        <w:jc w:val="both"/>
        <w:rPr>
          <w:b/>
        </w:rPr>
      </w:pPr>
      <w:r w:rsidRPr="00FC7DFC">
        <w:rPr>
          <w:rFonts w:hint="eastAsia"/>
          <w:b/>
        </w:rPr>
        <w:lastRenderedPageBreak/>
        <w:t>3.</w:t>
      </w:r>
      <w:r w:rsidRPr="00FC7DFC">
        <w:rPr>
          <w:b/>
        </w:rPr>
        <w:t xml:space="preserve"> </w:t>
      </w:r>
      <w:r w:rsidRPr="00FC7DFC">
        <w:rPr>
          <w:b/>
        </w:rPr>
        <w:t>获取新用户成本变高，且转化率低</w:t>
      </w:r>
    </w:p>
    <w:p w:rsidR="00FC7DFC" w:rsidRPr="00E901FC" w:rsidRDefault="00FC7DFC" w:rsidP="00E901FC">
      <w:pPr>
        <w:spacing w:line="360" w:lineRule="auto"/>
        <w:ind w:left="420" w:firstLine="420"/>
        <w:jc w:val="both"/>
      </w:pPr>
      <w:r w:rsidRPr="00FC7DFC">
        <w:rPr>
          <w:rFonts w:hint="eastAsia"/>
        </w:rPr>
        <w:t>随着我国</w:t>
      </w:r>
      <w:proofErr w:type="gramStart"/>
      <w:r w:rsidRPr="00FC7DFC">
        <w:rPr>
          <w:rFonts w:hint="eastAsia"/>
        </w:rPr>
        <w:t>平台电</w:t>
      </w:r>
      <w:proofErr w:type="gramEnd"/>
      <w:r w:rsidRPr="00FC7DFC">
        <w:rPr>
          <w:rFonts w:hint="eastAsia"/>
        </w:rPr>
        <w:t>商的快速发展，流量争夺战日趋激烈，导致电商获取新用户的成本不断升高。据电</w:t>
      </w:r>
      <w:proofErr w:type="gramStart"/>
      <w:r w:rsidRPr="00FC7DFC">
        <w:rPr>
          <w:rFonts w:hint="eastAsia"/>
        </w:rPr>
        <w:t>商领域</w:t>
      </w:r>
      <w:proofErr w:type="gramEnd"/>
      <w:r w:rsidRPr="00FC7DFC">
        <w:rPr>
          <w:rFonts w:hint="eastAsia"/>
        </w:rPr>
        <w:t>资深专家的长期观察，在</w:t>
      </w:r>
      <w:r w:rsidRPr="00FC7DFC">
        <w:rPr>
          <w:rFonts w:hint="eastAsia"/>
        </w:rPr>
        <w:t>2003</w:t>
      </w:r>
      <w:r w:rsidRPr="00FC7DFC">
        <w:rPr>
          <w:rFonts w:hint="eastAsia"/>
        </w:rPr>
        <w:t>年，获取一个新用户的成本，大概在６到</w:t>
      </w:r>
      <w:r w:rsidRPr="00FC7DFC">
        <w:rPr>
          <w:rFonts w:hint="eastAsia"/>
        </w:rPr>
        <w:t>10</w:t>
      </w:r>
      <w:r w:rsidRPr="00FC7DFC">
        <w:rPr>
          <w:rFonts w:hint="eastAsia"/>
        </w:rPr>
        <w:t>元人民币；到了</w:t>
      </w:r>
      <w:r w:rsidRPr="00FC7DFC">
        <w:rPr>
          <w:rFonts w:hint="eastAsia"/>
        </w:rPr>
        <w:t>2007</w:t>
      </w:r>
      <w:r w:rsidRPr="00FC7DFC">
        <w:rPr>
          <w:rFonts w:hint="eastAsia"/>
        </w:rPr>
        <w:t>年、</w:t>
      </w:r>
      <w:r w:rsidRPr="00FC7DFC">
        <w:rPr>
          <w:rFonts w:hint="eastAsia"/>
        </w:rPr>
        <w:t>2008</w:t>
      </w:r>
      <w:r w:rsidRPr="00FC7DFC">
        <w:rPr>
          <w:rFonts w:hint="eastAsia"/>
        </w:rPr>
        <w:t>年左右，像</w:t>
      </w:r>
      <w:proofErr w:type="gramStart"/>
      <w:r w:rsidRPr="00FC7DFC">
        <w:rPr>
          <w:rFonts w:hint="eastAsia"/>
        </w:rPr>
        <w:t>天猫这样的平台电</w:t>
      </w:r>
      <w:proofErr w:type="gramEnd"/>
      <w:r w:rsidRPr="00FC7DFC">
        <w:rPr>
          <w:rFonts w:hint="eastAsia"/>
        </w:rPr>
        <w:t>商，获取一个新用户的成本大约在</w:t>
      </w:r>
      <w:r w:rsidRPr="00FC7DFC">
        <w:rPr>
          <w:rFonts w:hint="eastAsia"/>
        </w:rPr>
        <w:t>2</w:t>
      </w:r>
      <w:r w:rsidRPr="00FC7DFC">
        <w:rPr>
          <w:rFonts w:hint="eastAsia"/>
        </w:rPr>
        <w:t>到</w:t>
      </w:r>
      <w:r w:rsidRPr="00FC7DFC">
        <w:rPr>
          <w:rFonts w:hint="eastAsia"/>
        </w:rPr>
        <w:t>30</w:t>
      </w:r>
      <w:r w:rsidRPr="00FC7DFC">
        <w:rPr>
          <w:rFonts w:hint="eastAsia"/>
        </w:rPr>
        <w:t>元人民币；到了</w:t>
      </w:r>
      <w:r w:rsidRPr="00FC7DFC">
        <w:rPr>
          <w:rFonts w:hint="eastAsia"/>
        </w:rPr>
        <w:t>2015</w:t>
      </w:r>
      <w:r w:rsidRPr="00FC7DFC">
        <w:rPr>
          <w:rFonts w:hint="eastAsia"/>
        </w:rPr>
        <w:t>年，电商行业获取一个新用户的平均成本大约</w:t>
      </w:r>
      <w:r w:rsidRPr="00FC7DFC">
        <w:t>为</w:t>
      </w:r>
      <w:r w:rsidRPr="00FC7DFC">
        <w:rPr>
          <w:rFonts w:hint="eastAsia"/>
        </w:rPr>
        <w:t>100</w:t>
      </w:r>
      <w:r w:rsidRPr="00FC7DFC">
        <w:rPr>
          <w:rFonts w:hint="eastAsia"/>
        </w:rPr>
        <w:t>到</w:t>
      </w:r>
      <w:r w:rsidRPr="00FC7DFC">
        <w:rPr>
          <w:rFonts w:hint="eastAsia"/>
        </w:rPr>
        <w:t>200</w:t>
      </w:r>
      <w:r w:rsidRPr="00FC7DFC">
        <w:t>元人民币。而且，即便获取了一个新用户，也未必会购买网站商品。行业一般数据是一个电商网站的新注册用户转化为一个真</w:t>
      </w:r>
      <w:r w:rsidRPr="00FC7DFC">
        <w:t xml:space="preserve"> </w:t>
      </w:r>
      <w:r w:rsidRPr="00FC7DFC">
        <w:t>正的购买用户比例约为３％。</w:t>
      </w:r>
    </w:p>
    <w:p w:rsidR="00FC7DFC" w:rsidRPr="00FC7DFC" w:rsidRDefault="00FC7DFC" w:rsidP="00FC7DFC">
      <w:pPr>
        <w:spacing w:line="360" w:lineRule="auto"/>
        <w:jc w:val="both"/>
        <w:rPr>
          <w:rFonts w:ascii="宋体" w:hAnsi="宋体"/>
          <w:b/>
          <w:bCs/>
        </w:rPr>
      </w:pPr>
      <w:r w:rsidRPr="00FC7DFC">
        <w:rPr>
          <w:rFonts w:ascii="宋体" w:hAnsi="宋体" w:hint="eastAsia"/>
          <w:b/>
          <w:bCs/>
        </w:rPr>
        <w:t>五、新型电子商务运营模式与策略</w:t>
      </w:r>
    </w:p>
    <w:p w:rsidR="00FC7DFC" w:rsidRPr="00FC7DFC" w:rsidRDefault="00FC7DFC" w:rsidP="00FC7DFC">
      <w:pPr>
        <w:spacing w:line="360" w:lineRule="auto"/>
        <w:jc w:val="both"/>
        <w:rPr>
          <w:rFonts w:ascii="宋体" w:hAnsi="宋体"/>
          <w:b/>
          <w:bCs/>
        </w:rPr>
      </w:pPr>
      <w:r w:rsidRPr="00FC7DFC">
        <w:rPr>
          <w:rFonts w:ascii="宋体" w:hAnsi="宋体" w:hint="eastAsia"/>
          <w:b/>
          <w:bCs/>
        </w:rPr>
        <w:tab/>
        <w:t xml:space="preserve">1. </w:t>
      </w:r>
      <w:proofErr w:type="gramStart"/>
      <w:r w:rsidRPr="00FC7DFC">
        <w:rPr>
          <w:rFonts w:ascii="宋体" w:hAnsi="宋体" w:hint="eastAsia"/>
          <w:b/>
          <w:bCs/>
        </w:rPr>
        <w:t>内容电</w:t>
      </w:r>
      <w:proofErr w:type="gramEnd"/>
      <w:r w:rsidRPr="00FC7DFC">
        <w:rPr>
          <w:rFonts w:ascii="宋体" w:hAnsi="宋体" w:hint="eastAsia"/>
          <w:b/>
          <w:bCs/>
        </w:rPr>
        <w:t>商</w:t>
      </w:r>
    </w:p>
    <w:p w:rsidR="00FC7DFC" w:rsidRPr="00FC7DFC" w:rsidRDefault="00FC7DFC" w:rsidP="001964A2">
      <w:pPr>
        <w:spacing w:line="360" w:lineRule="auto"/>
        <w:ind w:left="420"/>
        <w:jc w:val="both"/>
        <w:rPr>
          <w:rFonts w:ascii="宋体" w:hAnsi="宋体"/>
          <w:bCs/>
        </w:rPr>
      </w:pPr>
      <w:r w:rsidRPr="00FC7DFC">
        <w:rPr>
          <w:rFonts w:ascii="宋体" w:hAnsi="宋体" w:hint="eastAsia"/>
          <w:b/>
          <w:bCs/>
        </w:rPr>
        <w:tab/>
      </w:r>
      <w:r w:rsidRPr="00FC7DFC">
        <w:rPr>
          <w:rFonts w:ascii="宋体" w:hAnsi="宋体"/>
          <w:bCs/>
        </w:rPr>
        <w:t>简单来说，</w:t>
      </w:r>
      <w:proofErr w:type="gramStart"/>
      <w:r w:rsidRPr="00FC7DFC">
        <w:rPr>
          <w:rFonts w:ascii="宋体" w:hAnsi="宋体"/>
          <w:bCs/>
        </w:rPr>
        <w:t>内容电</w:t>
      </w:r>
      <w:proofErr w:type="gramEnd"/>
      <w:r w:rsidRPr="00FC7DFC">
        <w:rPr>
          <w:rFonts w:ascii="宋体" w:hAnsi="宋体"/>
          <w:bCs/>
        </w:rPr>
        <w:t>商（con</w:t>
      </w:r>
      <w:r w:rsidRPr="00FC7DFC">
        <w:rPr>
          <w:rFonts w:ascii="宋体" w:hAnsi="宋体" w:hint="eastAsia"/>
          <w:bCs/>
        </w:rPr>
        <w:t>tent e-commerce</w:t>
      </w:r>
      <w:r w:rsidRPr="00FC7DFC">
        <w:rPr>
          <w:rFonts w:ascii="宋体" w:hAnsi="宋体"/>
          <w:bCs/>
        </w:rPr>
        <w:t>）就是以内容为手段，吸引核心目标人群，为他们推介合适的产品和服务的电子商务活动。所以，</w:t>
      </w:r>
      <w:proofErr w:type="gramStart"/>
      <w:r w:rsidRPr="00FC7DFC">
        <w:rPr>
          <w:rFonts w:ascii="宋体" w:hAnsi="宋体"/>
          <w:bCs/>
        </w:rPr>
        <w:t>内容电</w:t>
      </w:r>
      <w:proofErr w:type="gramEnd"/>
      <w:r w:rsidRPr="00FC7DFC">
        <w:rPr>
          <w:rFonts w:ascii="宋体" w:hAnsi="宋体"/>
          <w:bCs/>
        </w:rPr>
        <w:t>商本质上是一种 “内容营销”，并非一种全新的电子商务模式。目前，比较有代表性的</w:t>
      </w:r>
      <w:proofErr w:type="gramStart"/>
      <w:r w:rsidRPr="00FC7DFC">
        <w:rPr>
          <w:rFonts w:ascii="宋体" w:hAnsi="宋体"/>
          <w:bCs/>
        </w:rPr>
        <w:t>内容电</w:t>
      </w:r>
      <w:proofErr w:type="gramEnd"/>
      <w:r w:rsidRPr="00FC7DFC">
        <w:rPr>
          <w:rFonts w:ascii="宋体" w:hAnsi="宋体"/>
          <w:bCs/>
        </w:rPr>
        <w:t>商有罗辑思维、pap</w:t>
      </w:r>
      <w:r w:rsidRPr="00FC7DFC">
        <w:rPr>
          <w:rFonts w:ascii="宋体" w:hAnsi="宋体" w:hint="eastAsia"/>
          <w:bCs/>
        </w:rPr>
        <w:t>i</w:t>
      </w:r>
      <w:r w:rsidRPr="00FC7DFC">
        <w:rPr>
          <w:rFonts w:ascii="宋体" w:hAnsi="宋体"/>
          <w:bCs/>
        </w:rPr>
        <w:t>酱、吴晓波频道、李光斗观察、</w:t>
      </w:r>
      <w:proofErr w:type="gramStart"/>
      <w:r w:rsidRPr="00FC7DFC">
        <w:rPr>
          <w:rFonts w:ascii="宋体" w:hAnsi="宋体"/>
          <w:bCs/>
        </w:rPr>
        <w:t>淘宝头条</w:t>
      </w:r>
      <w:proofErr w:type="gramEnd"/>
      <w:r w:rsidRPr="00FC7DFC">
        <w:rPr>
          <w:rFonts w:ascii="宋体" w:hAnsi="宋体"/>
          <w:bCs/>
        </w:rPr>
        <w:t>、礼物说、清单、小红书、半塘、企鹅吃喝指南等。</w:t>
      </w:r>
    </w:p>
    <w:p w:rsidR="00FC7DFC" w:rsidRPr="00FC7DFC" w:rsidRDefault="00FC7DFC" w:rsidP="001964A2">
      <w:pPr>
        <w:spacing w:line="360" w:lineRule="auto"/>
        <w:ind w:left="420" w:firstLine="420"/>
        <w:jc w:val="both"/>
        <w:rPr>
          <w:rFonts w:ascii="宋体" w:hAnsi="宋体"/>
          <w:b/>
          <w:bCs/>
        </w:rPr>
      </w:pPr>
      <w:proofErr w:type="gramStart"/>
      <w:r w:rsidRPr="00FC7DFC">
        <w:rPr>
          <w:rFonts w:ascii="宋体" w:hAnsi="宋体"/>
          <w:bCs/>
        </w:rPr>
        <w:t>内容电</w:t>
      </w:r>
      <w:proofErr w:type="gramEnd"/>
      <w:r w:rsidRPr="00FC7DFC">
        <w:rPr>
          <w:rFonts w:ascii="宋体" w:hAnsi="宋体"/>
          <w:bCs/>
        </w:rPr>
        <w:t>商与传统</w:t>
      </w:r>
      <w:proofErr w:type="gramStart"/>
      <w:r w:rsidRPr="00FC7DFC">
        <w:rPr>
          <w:rFonts w:ascii="宋体" w:hAnsi="宋体"/>
          <w:bCs/>
        </w:rPr>
        <w:t>交易电</w:t>
      </w:r>
      <w:proofErr w:type="gramEnd"/>
      <w:r w:rsidRPr="00FC7DFC">
        <w:rPr>
          <w:rFonts w:ascii="宋体" w:hAnsi="宋体"/>
          <w:bCs/>
        </w:rPr>
        <w:t>商相比区别主要表现在三个方面：一是流量的来源不同。</w:t>
      </w:r>
      <w:proofErr w:type="gramStart"/>
      <w:r w:rsidRPr="00FC7DFC">
        <w:rPr>
          <w:rFonts w:ascii="宋体" w:hAnsi="宋体"/>
          <w:bCs/>
        </w:rPr>
        <w:t>传统电</w:t>
      </w:r>
      <w:proofErr w:type="gramEnd"/>
      <w:r w:rsidRPr="00FC7DFC">
        <w:rPr>
          <w:rFonts w:ascii="宋体" w:hAnsi="宋体"/>
          <w:bCs/>
        </w:rPr>
        <w:t xml:space="preserve">商的流量大部分是从其他渠道花钱买过来的，而内 </w:t>
      </w:r>
      <w:proofErr w:type="gramStart"/>
      <w:r w:rsidRPr="00FC7DFC">
        <w:rPr>
          <w:rFonts w:ascii="宋体" w:hAnsi="宋体"/>
          <w:bCs/>
        </w:rPr>
        <w:t>容电商</w:t>
      </w:r>
      <w:proofErr w:type="gramEnd"/>
      <w:r w:rsidRPr="00FC7DFC">
        <w:rPr>
          <w:rFonts w:ascii="宋体" w:hAnsi="宋体"/>
          <w:bCs/>
        </w:rPr>
        <w:t>是靠“内容”吸引过来的。二是交易驱动力不同的</w:t>
      </w:r>
      <w:proofErr w:type="gramStart"/>
      <w:r w:rsidRPr="00FC7DFC">
        <w:rPr>
          <w:rFonts w:ascii="宋体" w:hAnsi="宋体"/>
          <w:bCs/>
        </w:rPr>
        <w:t>传统电</w:t>
      </w:r>
      <w:proofErr w:type="gramEnd"/>
      <w:r w:rsidRPr="00FC7DFC">
        <w:rPr>
          <w:rFonts w:ascii="宋体" w:hAnsi="宋体"/>
          <w:bCs/>
        </w:rPr>
        <w:t>商</w:t>
      </w:r>
      <w:r w:rsidRPr="00E819A0">
        <w:rPr>
          <w:rFonts w:ascii="宋体" w:hAnsi="宋体" w:hint="eastAsia"/>
          <w:bCs/>
          <w:highlight w:val="yellow"/>
          <w:rPrChange w:id="230" w:author="DELL" w:date="2018-01-17T10:39:00Z">
            <w:rPr>
              <w:rFonts w:ascii="宋体" w:hAnsi="宋体" w:hint="eastAsia"/>
              <w:bCs/>
            </w:rPr>
          </w:rPrChange>
        </w:rPr>
        <w:t>。</w:t>
      </w:r>
      <w:r w:rsidRPr="00FC7DFC">
        <w:rPr>
          <w:rFonts w:ascii="宋体" w:hAnsi="宋体"/>
          <w:bCs/>
        </w:rPr>
        <w:t>往往 靠简单粗暴的价格竞争、补贴或五花八门的促销手段促成交易，而内容 电商是因为用户跟内容本身有一个价值观的认同或对意见领袖的崇拜 与信任而发生交易。未来，越来越多的消费者会在看直播、看自</w:t>
      </w:r>
      <w:proofErr w:type="gramStart"/>
      <w:r w:rsidRPr="00FC7DFC">
        <w:rPr>
          <w:rFonts w:ascii="宋体" w:hAnsi="宋体"/>
          <w:bCs/>
        </w:rPr>
        <w:t>媒体文</w:t>
      </w:r>
      <w:proofErr w:type="gramEnd"/>
      <w:r w:rsidRPr="00FC7DFC">
        <w:rPr>
          <w:rFonts w:ascii="宋体" w:hAnsi="宋体"/>
          <w:bCs/>
        </w:rPr>
        <w:t xml:space="preserve"> 章、看帖子的过程中产生购买行为。三是消费者初始目的不同。消费者到</w:t>
      </w:r>
      <w:proofErr w:type="gramStart"/>
      <w:r w:rsidRPr="00FC7DFC">
        <w:rPr>
          <w:rFonts w:ascii="宋体" w:hAnsi="宋体"/>
          <w:bCs/>
        </w:rPr>
        <w:t>交易电</w:t>
      </w:r>
      <w:proofErr w:type="gramEnd"/>
      <w:r w:rsidRPr="00FC7DFC">
        <w:rPr>
          <w:rFonts w:ascii="宋体" w:hAnsi="宋体"/>
          <w:bCs/>
        </w:rPr>
        <w:t>商网店的目的就是购物，所以会主动搜索，更多关注性价比、销量排名、客户评价，会更挑剔，所以不利于新产品的推广。而</w:t>
      </w:r>
      <w:proofErr w:type="gramStart"/>
      <w:r w:rsidRPr="00FC7DFC">
        <w:rPr>
          <w:rFonts w:ascii="宋体" w:hAnsi="宋体"/>
          <w:bCs/>
        </w:rPr>
        <w:t>内容电</w:t>
      </w:r>
      <w:proofErr w:type="gramEnd"/>
      <w:r w:rsidRPr="00FC7DFC">
        <w:rPr>
          <w:rFonts w:ascii="宋体" w:hAnsi="宋体"/>
          <w:bCs/>
        </w:rPr>
        <w:t>商的消费者是在消费内容的过程中，受内容影响产生购物冲动，所以更少顾虑和找茬，购物更感性，从而利于高端、享乐、新奇、复杂产品的销售。</w:t>
      </w:r>
    </w:p>
    <w:p w:rsidR="00CF1EBD" w:rsidRDefault="00FC7DFC" w:rsidP="001964A2">
      <w:pPr>
        <w:spacing w:line="360" w:lineRule="auto"/>
        <w:jc w:val="both"/>
        <w:rPr>
          <w:rFonts w:ascii="宋体" w:hAnsi="宋体"/>
          <w:b/>
          <w:bCs/>
        </w:rPr>
      </w:pPr>
      <w:r w:rsidRPr="00FC7DFC">
        <w:rPr>
          <w:rFonts w:ascii="宋体" w:hAnsi="宋体" w:hint="eastAsia"/>
          <w:b/>
          <w:bCs/>
        </w:rPr>
        <w:t xml:space="preserve">   </w:t>
      </w:r>
    </w:p>
    <w:p w:rsidR="00FC7DFC" w:rsidRPr="00FC7DFC" w:rsidRDefault="00FC7DFC" w:rsidP="001964A2">
      <w:pPr>
        <w:spacing w:line="360" w:lineRule="auto"/>
        <w:ind w:firstLine="420"/>
        <w:jc w:val="both"/>
        <w:rPr>
          <w:rFonts w:ascii="宋体" w:hAnsi="宋体"/>
          <w:b/>
          <w:bCs/>
        </w:rPr>
      </w:pPr>
      <w:r w:rsidRPr="00FC7DFC">
        <w:rPr>
          <w:rFonts w:ascii="宋体" w:hAnsi="宋体" w:hint="eastAsia"/>
          <w:b/>
          <w:bCs/>
        </w:rPr>
        <w:t xml:space="preserve">2. </w:t>
      </w:r>
      <w:r w:rsidRPr="007C2EA6">
        <w:rPr>
          <w:rFonts w:ascii="宋体" w:hAnsi="宋体" w:hint="eastAsia"/>
          <w:b/>
          <w:bCs/>
          <w:highlight w:val="yellow"/>
        </w:rPr>
        <w:t>ODM</w:t>
      </w:r>
      <w:commentRangeStart w:id="231"/>
      <w:r w:rsidRPr="007C2EA6">
        <w:rPr>
          <w:rFonts w:ascii="宋体" w:hAnsi="宋体" w:hint="eastAsia"/>
          <w:b/>
          <w:bCs/>
          <w:highlight w:val="yellow"/>
        </w:rPr>
        <w:t>模式</w:t>
      </w:r>
      <w:commentRangeEnd w:id="231"/>
      <w:r w:rsidR="007C2EA6">
        <w:rPr>
          <w:rStyle w:val="a7"/>
        </w:rPr>
        <w:commentReference w:id="231"/>
      </w:r>
    </w:p>
    <w:p w:rsidR="00FC7DFC" w:rsidRPr="00FC7DFC" w:rsidRDefault="00FC7DFC" w:rsidP="001964A2">
      <w:pPr>
        <w:spacing w:line="360" w:lineRule="auto"/>
        <w:ind w:left="420" w:firstLine="420"/>
        <w:jc w:val="both"/>
        <w:rPr>
          <w:rFonts w:ascii="宋体" w:hAnsi="宋体"/>
          <w:bCs/>
        </w:rPr>
      </w:pPr>
      <w:r w:rsidRPr="00FC7DFC">
        <w:rPr>
          <w:rFonts w:ascii="宋体" w:hAnsi="宋体" w:hint="eastAsia"/>
          <w:bCs/>
        </w:rPr>
        <w:lastRenderedPageBreak/>
        <w:t>ODM（original design manufacturing），即原始设计制造，是委托企业全部或部分的使用受托方的产品设计与生产，以自己的品牌名称进行产品销售的加工合作方式。实际上，包括MUJI在内的许多国际品牌，以雇佣买手的方式从中国制造工厂购买成型产品。出于整体风格的需要，有时会要求工厂对商品进行部分微调。以严选所售拖鞋为例，首先，网</w:t>
      </w:r>
      <w:proofErr w:type="gramStart"/>
      <w:r w:rsidRPr="00FC7DFC">
        <w:rPr>
          <w:rFonts w:ascii="宋体" w:hAnsi="宋体" w:hint="eastAsia"/>
          <w:bCs/>
        </w:rPr>
        <w:t>易严选</w:t>
      </w:r>
      <w:proofErr w:type="gramEnd"/>
      <w:r w:rsidRPr="00FC7DFC">
        <w:rPr>
          <w:rFonts w:ascii="宋体" w:hAnsi="宋体" w:hint="eastAsia"/>
          <w:bCs/>
        </w:rPr>
        <w:t>从供应商处取得当季尚未被品牌商买断的样品，由团队进行试穿，之后反馈意见给制造商，制造商根据试穿意见做出部分调整，调整合格后进行生产，上线售卖。采用ODM模式的电商商品，遵循“成本价+增值税+邮费”的定价规则，去掉了高昂的品牌溢价、挤掉了广告公关成本、摒弃了传统销售模式，使价格回归到合理水平，从而为用户提供物超所值的品质生活产品。</w:t>
      </w:r>
    </w:p>
    <w:p w:rsidR="00FC7DFC" w:rsidRPr="00FC7DFC" w:rsidRDefault="00FC7DFC" w:rsidP="001964A2">
      <w:pPr>
        <w:spacing w:line="360" w:lineRule="auto"/>
        <w:ind w:left="420" w:firstLine="420"/>
        <w:jc w:val="both"/>
        <w:rPr>
          <w:rFonts w:ascii="宋体" w:hAnsi="宋体"/>
          <w:bCs/>
        </w:rPr>
      </w:pPr>
      <w:r w:rsidRPr="00FC7DFC">
        <w:rPr>
          <w:rFonts w:ascii="宋体" w:hAnsi="宋体" w:hint="eastAsia"/>
          <w:bCs/>
        </w:rPr>
        <w:t>网易的成功，体现出了它对自身清晰的定位和独特的想法。它没有走</w:t>
      </w:r>
      <w:proofErr w:type="gramStart"/>
      <w:r w:rsidRPr="00FC7DFC">
        <w:rPr>
          <w:rFonts w:ascii="宋体" w:hAnsi="宋体" w:hint="eastAsia"/>
          <w:bCs/>
        </w:rPr>
        <w:t>传统电</w:t>
      </w:r>
      <w:proofErr w:type="gramEnd"/>
      <w:r w:rsidRPr="00FC7DFC">
        <w:rPr>
          <w:rFonts w:ascii="宋体" w:hAnsi="宋体" w:hint="eastAsia"/>
          <w:bCs/>
        </w:rPr>
        <w:t>商巨头的老路，而是另辟蹊径，选择了ODM模式差异化经营，搭着消费升级的风口进军中产阶级消费市场，走出了一条自己的路。</w:t>
      </w:r>
    </w:p>
    <w:p w:rsidR="00FC7DFC" w:rsidRPr="00FC7DFC" w:rsidRDefault="00FC7DFC" w:rsidP="00FC7DFC">
      <w:pPr>
        <w:spacing w:line="360" w:lineRule="auto"/>
        <w:jc w:val="both"/>
        <w:rPr>
          <w:rFonts w:ascii="宋体" w:hAnsi="宋体"/>
          <w:b/>
          <w:bCs/>
        </w:rPr>
      </w:pPr>
      <w:r w:rsidRPr="00FC7DFC">
        <w:rPr>
          <w:rFonts w:ascii="宋体" w:hAnsi="宋体" w:hint="eastAsia"/>
          <w:b/>
          <w:bCs/>
        </w:rPr>
        <w:t>六、电子商务系统的技术实现</w:t>
      </w:r>
    </w:p>
    <w:p w:rsidR="00FC7DFC" w:rsidRPr="00FC7DFC" w:rsidRDefault="00FC7DFC" w:rsidP="00FC7DFC">
      <w:pPr>
        <w:spacing w:line="360" w:lineRule="auto"/>
        <w:jc w:val="both"/>
        <w:rPr>
          <w:rFonts w:ascii="宋体" w:hAnsi="宋体"/>
          <w:b/>
          <w:bCs/>
        </w:rPr>
      </w:pPr>
      <w:r w:rsidRPr="00FC7DFC">
        <w:rPr>
          <w:rFonts w:ascii="宋体" w:hAnsi="宋体" w:hint="eastAsia"/>
          <w:b/>
          <w:bCs/>
        </w:rPr>
        <w:tab/>
      </w:r>
      <w:r w:rsidRPr="00FC7DFC">
        <w:rPr>
          <w:rFonts w:ascii="宋体" w:hAnsi="宋体" w:hint="eastAsia"/>
          <w:b/>
          <w:bCs/>
        </w:rPr>
        <w:tab/>
        <w:t>（一）前端</w:t>
      </w:r>
      <w:commentRangeStart w:id="232"/>
      <w:r w:rsidRPr="00FC7DFC">
        <w:rPr>
          <w:rFonts w:ascii="宋体" w:hAnsi="宋体" w:hint="eastAsia"/>
          <w:b/>
          <w:bCs/>
        </w:rPr>
        <w:t>技术</w:t>
      </w:r>
      <w:commentRangeEnd w:id="232"/>
      <w:r w:rsidR="00E819A0">
        <w:rPr>
          <w:rStyle w:val="a7"/>
        </w:rPr>
        <w:commentReference w:id="232"/>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随着互联网的发展，为了加快开发的效率，前后端分离已经成为了互联网公司主流的开发模式，并且传统的由服务器渲染技术比如JSP已经开始被服务器端渲染技术代替，电子商务系统前端页面交互的场景变得越来越复杂，为了解决这些在前端开发中的痛点，在最近几年的前端领域中，优秀的框架与构建工具层出不穷，如Vue.js</w:t>
      </w:r>
      <w:del w:id="233" w:author="DELL" w:date="2018-01-15T14:02:00Z">
        <w:r w:rsidRPr="00FC7DFC" w:rsidDel="006462B8">
          <w:rPr>
            <w:rFonts w:ascii="宋体" w:hAnsi="宋体" w:hint="eastAsia"/>
            <w:bCs/>
          </w:rPr>
          <w:delText>,</w:delText>
        </w:r>
      </w:del>
      <w:ins w:id="234" w:author="DELL" w:date="2018-01-15T14:02:00Z">
        <w:r w:rsidR="006462B8">
          <w:rPr>
            <w:rFonts w:ascii="宋体" w:hAnsi="宋体" w:hint="eastAsia"/>
            <w:bCs/>
          </w:rPr>
          <w:t>，</w:t>
        </w:r>
      </w:ins>
      <w:r w:rsidRPr="00FC7DFC">
        <w:rPr>
          <w:rFonts w:ascii="宋体" w:hAnsi="宋体" w:hint="eastAsia"/>
          <w:bCs/>
        </w:rPr>
        <w:t xml:space="preserve"> AngularJS，React.js</w:t>
      </w:r>
      <w:r w:rsidRPr="00FC7DFC">
        <w:rPr>
          <w:rFonts w:ascii="宋体" w:hAnsi="宋体" w:hint="eastAsia"/>
          <w:bCs/>
          <w:vertAlign w:val="superscript"/>
        </w:rPr>
        <w:t>[20]</w:t>
      </w:r>
      <w:r w:rsidRPr="00FC7DFC">
        <w:rPr>
          <w:rFonts w:ascii="宋体" w:hAnsi="宋体" w:hint="eastAsia"/>
          <w:bCs/>
        </w:rPr>
        <w:t>。使用web前端框架搭建的单页应用（SPA）在不向服务器发起HTTP请求的情况下就可以实现路由的转发，并且按需加载所需要的模块，向后端接口请求数据即可实现页面的渲染，提供接近于原生APP的应用体验的Web应用，只要通过不同设备的适配，应用可以在任意设备上流畅的运行，极大的提升了用户的体验</w:t>
      </w:r>
      <w:r w:rsidRPr="00FC7DFC">
        <w:rPr>
          <w:rFonts w:ascii="宋体" w:hAnsi="宋体" w:hint="eastAsia"/>
          <w:bCs/>
          <w:vertAlign w:val="superscript"/>
        </w:rPr>
        <w:t>[22]</w:t>
      </w:r>
      <w:r w:rsidRPr="00FC7DFC">
        <w:rPr>
          <w:rFonts w:ascii="宋体" w:hAnsi="宋体" w:hint="eastAsia"/>
          <w:bCs/>
        </w:rPr>
        <w:t>。</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React.js是FaceBook开源的前端view层框架，由于FaceBook前端业务需求越来越复杂，MVC的前端框架已经满足不了其复杂的业务场景的需要，FaceBook推出了React + Flux 单向数据流和数据驱动页面渲染的方案来解</w:t>
      </w:r>
      <w:r w:rsidRPr="00FC7DFC">
        <w:rPr>
          <w:rFonts w:ascii="宋体" w:hAnsi="宋体" w:hint="eastAsia"/>
          <w:bCs/>
        </w:rPr>
        <w:lastRenderedPageBreak/>
        <w:t>决前端复杂的交互场景</w:t>
      </w:r>
      <w:r w:rsidRPr="00FC7DFC">
        <w:rPr>
          <w:rFonts w:ascii="宋体" w:hAnsi="宋体" w:hint="eastAsia"/>
          <w:bCs/>
          <w:vertAlign w:val="superscript"/>
        </w:rPr>
        <w:t>[21]</w:t>
      </w:r>
      <w:r w:rsidRPr="00FC7DFC">
        <w:rPr>
          <w:rFonts w:ascii="宋体" w:hAnsi="宋体" w:hint="eastAsia"/>
          <w:bCs/>
        </w:rPr>
        <w:t>。React通过函数式编程的思维，通过了数据来驱动UI的改变，强制要求每一个组件，必须通过数据来驱动渲染，所以不管应用多么庞大复杂，都能让程序处于一个可控的范围。</w:t>
      </w:r>
    </w:p>
    <w:p w:rsidR="00FC7DFC" w:rsidRPr="00FC7DFC" w:rsidRDefault="00FC7DFC" w:rsidP="00FC7DFC">
      <w:pPr>
        <w:spacing w:line="360" w:lineRule="auto"/>
        <w:ind w:firstLine="420"/>
        <w:jc w:val="both"/>
        <w:rPr>
          <w:rFonts w:ascii="宋体" w:hAnsi="宋体"/>
          <w:b/>
          <w:bCs/>
        </w:rPr>
      </w:pPr>
      <w:r w:rsidRPr="00FC7DFC">
        <w:rPr>
          <w:rFonts w:ascii="宋体" w:hAnsi="宋体" w:hint="eastAsia"/>
          <w:b/>
          <w:bCs/>
        </w:rPr>
        <w:t>（二）后端技术</w:t>
      </w:r>
    </w:p>
    <w:p w:rsidR="00FC7DFC" w:rsidRPr="00FC7DFC" w:rsidRDefault="00FC7DFC" w:rsidP="00FC7DFC">
      <w:pPr>
        <w:spacing w:line="360" w:lineRule="auto"/>
        <w:ind w:left="420" w:firstLine="420"/>
        <w:jc w:val="both"/>
        <w:rPr>
          <w:rFonts w:ascii="宋体" w:hAnsi="宋体"/>
          <w:bCs/>
        </w:rPr>
      </w:pPr>
      <w:r w:rsidRPr="00FC7DFC">
        <w:rPr>
          <w:rFonts w:ascii="宋体" w:hAnsi="宋体" w:hint="eastAsia"/>
          <w:bCs/>
        </w:rPr>
        <w:t>在Web服务器</w:t>
      </w:r>
      <w:proofErr w:type="gramStart"/>
      <w:r w:rsidRPr="00FC7DFC">
        <w:rPr>
          <w:rFonts w:ascii="宋体" w:hAnsi="宋体" w:hint="eastAsia"/>
          <w:bCs/>
        </w:rPr>
        <w:t>端技术</w:t>
      </w:r>
      <w:proofErr w:type="gramEnd"/>
      <w:r w:rsidRPr="00FC7DFC">
        <w:rPr>
          <w:rFonts w:ascii="宋体" w:hAnsi="宋体" w:hint="eastAsia"/>
          <w:bCs/>
        </w:rPr>
        <w:t>一直存在着两个阵营，以Java/C#为代表的工业设计语言，和以PHP/Node.JS为代表的快速建站语言。</w:t>
      </w:r>
    </w:p>
    <w:p w:rsidR="00D66491" w:rsidRPr="00FC7DFC" w:rsidRDefault="00FC7DFC" w:rsidP="00FC7DFC">
      <w:pPr>
        <w:spacing w:line="360" w:lineRule="auto"/>
        <w:ind w:left="420" w:firstLine="420"/>
        <w:jc w:val="both"/>
        <w:rPr>
          <w:rFonts w:ascii="宋体" w:hAnsi="宋体"/>
          <w:bCs/>
        </w:rPr>
      </w:pPr>
      <w:r w:rsidRPr="00FC7DFC">
        <w:rPr>
          <w:rFonts w:ascii="宋体" w:hAnsi="宋体" w:hint="eastAsia"/>
          <w:bCs/>
        </w:rPr>
        <w:t>在交易系统中对于事务的处理Java所具有的成熟的解决方案，一直是首选的后端语言，java开发的电商平台具有结构合理，高效，稳定，扩展性强，支持高并发，采用集群式部署等特点。JavaWeb中的JSP技术采用标识简化页面实现内容的产生和显示进行分离，产生内容的逻辑被封装在标识和JavaBeans群组件中，并且在服务器端执行，采用JSP标示或者java脚本来产生页面上的动态内容</w:t>
      </w:r>
      <w:r w:rsidRPr="00FC7DFC">
        <w:rPr>
          <w:rFonts w:ascii="宋体" w:hAnsi="宋体" w:hint="eastAsia"/>
          <w:bCs/>
          <w:vertAlign w:val="superscript"/>
        </w:rPr>
        <w:t>[19]</w:t>
      </w:r>
      <w:r w:rsidRPr="00FC7DFC">
        <w:rPr>
          <w:rFonts w:ascii="宋体" w:hAnsi="宋体" w:hint="eastAsia"/>
          <w:bCs/>
        </w:rPr>
        <w:t>；其次JSP页面依赖于可重用跨平台的组件来执行应用程序所要求的更为复杂的处理，通过共享和交换执行普通操作的组件结合使用。它是基于平台和服务器的相互独立的，标签可扩展性和跨平台组件的重要性，将使JSP为Web数据库应用提出更具竞争力的独立性</w:t>
      </w:r>
      <w:del w:id="235" w:author="DELL" w:date="2018-01-15T14:02:00Z">
        <w:r w:rsidRPr="00FC7DFC" w:rsidDel="006462B8">
          <w:rPr>
            <w:rFonts w:ascii="宋体" w:hAnsi="宋体" w:hint="eastAsia"/>
            <w:bCs/>
          </w:rPr>
          <w:delText>,</w:delText>
        </w:r>
      </w:del>
      <w:ins w:id="236" w:author="DELL" w:date="2018-01-15T14:02:00Z">
        <w:r w:rsidR="006462B8">
          <w:rPr>
            <w:rFonts w:ascii="宋体" w:hAnsi="宋体" w:hint="eastAsia"/>
            <w:bCs/>
          </w:rPr>
          <w:t>，</w:t>
        </w:r>
      </w:ins>
      <w:r w:rsidRPr="00FC7DFC">
        <w:rPr>
          <w:rFonts w:ascii="宋体" w:hAnsi="宋体" w:hint="eastAsia"/>
          <w:bCs/>
        </w:rPr>
        <w:t>是目前电子商务网站开发技术的首选</w:t>
      </w:r>
      <w:r w:rsidRPr="00FC7DFC">
        <w:rPr>
          <w:rFonts w:ascii="宋体" w:hAnsi="宋体" w:hint="eastAsia"/>
          <w:bCs/>
          <w:vertAlign w:val="superscript"/>
        </w:rPr>
        <w:t>[19]</w:t>
      </w:r>
      <w:r w:rsidRPr="00FC7DFC">
        <w:rPr>
          <w:rFonts w:ascii="宋体" w:hAnsi="宋体" w:hint="eastAsia"/>
          <w:bCs/>
        </w:rPr>
        <w:t>。</w:t>
      </w:r>
    </w:p>
    <w:p w:rsidR="00D66491" w:rsidRPr="00D66491" w:rsidRDefault="00FC7DFC" w:rsidP="003F0E0D">
      <w:pPr>
        <w:spacing w:line="360" w:lineRule="auto"/>
        <w:ind w:firstLine="420"/>
        <w:jc w:val="both"/>
        <w:rPr>
          <w:rFonts w:ascii="宋体" w:hAnsi="宋体"/>
          <w:b/>
          <w:bCs/>
        </w:rPr>
      </w:pPr>
      <w:r>
        <w:rPr>
          <w:rFonts w:ascii="宋体" w:hAnsi="宋体"/>
          <w:b/>
          <w:bCs/>
        </w:rPr>
        <w:t>五</w:t>
      </w:r>
      <w:r>
        <w:rPr>
          <w:rFonts w:ascii="宋体" w:hAnsi="宋体" w:hint="eastAsia"/>
          <w:b/>
          <w:bCs/>
        </w:rPr>
        <w:t>、结语</w:t>
      </w:r>
    </w:p>
    <w:p w:rsidR="003F0E0D" w:rsidRPr="001964A2" w:rsidRDefault="00FC7DFC" w:rsidP="001964A2">
      <w:pPr>
        <w:spacing w:line="360" w:lineRule="auto"/>
        <w:ind w:left="420" w:firstLine="420"/>
        <w:jc w:val="both"/>
      </w:pPr>
      <w:r>
        <w:rPr>
          <w:rFonts w:ascii="宋体" w:hAnsi="宋体" w:hint="eastAsia"/>
          <w:bCs/>
        </w:rPr>
        <w:t>电子商务交易系统是一种具有交互功能的商业系统，</w:t>
      </w:r>
      <w:r w:rsidR="00CF1EBD">
        <w:t>我国电子商务快速增长，初步形成了功能完善的业态体系。电子商务的不断普及将直接带动物流、金融和</w:t>
      </w:r>
      <w:r w:rsidR="00CF1EBD">
        <w:t>IT</w:t>
      </w:r>
      <w:r w:rsidR="00CF1EBD">
        <w:t>等服务类型的行业发展，带动与之配套的第三方支付、电子认证、网络信息安全、网络</w:t>
      </w:r>
      <w:proofErr w:type="gramStart"/>
      <w:r w:rsidR="00CF1EBD">
        <w:t>保险等电商</w:t>
      </w:r>
      <w:proofErr w:type="gramEnd"/>
      <w:r w:rsidR="00CF1EBD">
        <w:t>生态圈中各子业态的发展</w:t>
      </w:r>
      <w:r w:rsidR="00CF1EBD">
        <w:rPr>
          <w:rFonts w:hint="eastAsia"/>
        </w:rPr>
        <w:t>。</w:t>
      </w:r>
      <w:r w:rsidR="00CF1EBD">
        <w:rPr>
          <w:rFonts w:ascii="宋体" w:hAnsi="宋体" w:hint="eastAsia"/>
          <w:bCs/>
        </w:rPr>
        <w:t>在社会日新月异的发展的背景下，对面中国消费升级的现状，传统电子商务平台应该把握这个趋势，调整战略模式，改变电子商务模式与运营策略，不断创新技术，使得平台的生命周期得以延长。</w:t>
      </w:r>
      <w:r w:rsidR="00CF1EBD">
        <w:t>现在</w:t>
      </w:r>
      <w:r w:rsidR="00CF1EBD">
        <w:rPr>
          <w:rFonts w:hint="eastAsia"/>
        </w:rPr>
        <w:t>，</w:t>
      </w:r>
      <w:r w:rsidR="00CF1EBD">
        <w:t>大的电商都开始建设自己的平台，充分利用自己的流量、商品和服务；他们利用全社会的资源弥补和增加自己商品的丰富度，增加服务和地理覆盖。</w:t>
      </w:r>
      <w:r w:rsidR="00CF1EBD">
        <w:rPr>
          <w:rFonts w:hint="eastAsia"/>
        </w:rPr>
        <w:t>随着物联网技术和大数据处理技术越来越成熟，</w:t>
      </w:r>
      <w:r w:rsidR="009A7241">
        <w:rPr>
          <w:rFonts w:hint="eastAsia"/>
        </w:rPr>
        <w:t>电子商务覆盖的场景会涉及线上线下整个交易，</w:t>
      </w:r>
      <w:r w:rsidR="00CF1EBD">
        <w:rPr>
          <w:rFonts w:hint="eastAsia"/>
        </w:rPr>
        <w:t>用户画像</w:t>
      </w:r>
      <w:r w:rsidR="009A7241">
        <w:rPr>
          <w:rFonts w:hint="eastAsia"/>
        </w:rPr>
        <w:t>会越来越清晰，产品的使用体验</w:t>
      </w:r>
      <w:r w:rsidR="00CF1EBD">
        <w:rPr>
          <w:rFonts w:hint="eastAsia"/>
        </w:rPr>
        <w:t>会越来越好，人机交互的机会也会越来越多。</w:t>
      </w:r>
    </w:p>
    <w:p w:rsidR="00E901FC" w:rsidRDefault="00E901FC">
      <w:pPr>
        <w:rPr>
          <w:rFonts w:ascii="宋体" w:hAnsi="宋体" w:cs="Arial"/>
          <w:b/>
        </w:rPr>
      </w:pPr>
      <w:r>
        <w:rPr>
          <w:rFonts w:ascii="宋体" w:hAnsi="宋体" w:cs="Arial"/>
          <w:b/>
        </w:rPr>
        <w:lastRenderedPageBreak/>
        <w:br w:type="page"/>
      </w:r>
    </w:p>
    <w:p w:rsidR="00CF1EBD" w:rsidRDefault="00CF1EBD" w:rsidP="00CF1EBD">
      <w:pPr>
        <w:spacing w:line="360" w:lineRule="auto"/>
        <w:ind w:left="420"/>
        <w:jc w:val="both"/>
        <w:rPr>
          <w:rFonts w:ascii="宋体" w:hAnsi="宋体" w:cs="Arial"/>
          <w:b/>
        </w:rPr>
      </w:pPr>
      <w:r w:rsidRPr="00FD4FA4">
        <w:rPr>
          <w:rFonts w:ascii="宋体" w:hAnsi="宋体" w:cs="Arial" w:hint="eastAsia"/>
          <w:b/>
        </w:rPr>
        <w:lastRenderedPageBreak/>
        <w:t>参考</w:t>
      </w:r>
      <w:r>
        <w:rPr>
          <w:rFonts w:ascii="宋体" w:hAnsi="宋体" w:cs="Arial" w:hint="eastAsia"/>
          <w:b/>
        </w:rPr>
        <w:t>文献</w:t>
      </w:r>
      <w:bookmarkStart w:id="237" w:name="_GoBack"/>
      <w:bookmarkEnd w:id="237"/>
    </w:p>
    <w:p w:rsidR="00CF1EBD" w:rsidRPr="0093454F" w:rsidRDefault="00CF1EBD" w:rsidP="00CF1EBD">
      <w:pPr>
        <w:spacing w:line="360" w:lineRule="auto"/>
        <w:ind w:leftChars="150" w:left="360"/>
        <w:jc w:val="both"/>
        <w:rPr>
          <w:rFonts w:ascii="宋体" w:hAnsi="宋体" w:cs="Arial"/>
          <w:sz w:val="21"/>
          <w:szCs w:val="21"/>
        </w:rPr>
      </w:pPr>
      <w:r w:rsidRPr="0093454F">
        <w:rPr>
          <w:rFonts w:ascii="宋体" w:hAnsi="宋体" w:cs="Arial" w:hint="eastAsia"/>
          <w:sz w:val="21"/>
          <w:szCs w:val="21"/>
        </w:rPr>
        <w:t>[1]</w:t>
      </w:r>
      <w:r>
        <w:rPr>
          <w:rFonts w:ascii="宋体" w:hAnsi="宋体" w:cs="Arial" w:hint="eastAsia"/>
          <w:sz w:val="21"/>
          <w:szCs w:val="21"/>
        </w:rPr>
        <w:t xml:space="preserve"> </w:t>
      </w:r>
      <w:proofErr w:type="gramStart"/>
      <w:r w:rsidRPr="0093454F">
        <w:rPr>
          <w:rFonts w:ascii="宋体" w:hAnsi="宋体" w:cs="Arial" w:hint="eastAsia"/>
          <w:sz w:val="21"/>
          <w:szCs w:val="21"/>
        </w:rPr>
        <w:t>刘积芬</w:t>
      </w:r>
      <w:proofErr w:type="gramEnd"/>
      <w:del w:id="238" w:author="DELL" w:date="2018-01-15T14:02:00Z">
        <w:r w:rsidRPr="0093454F" w:rsidDel="006462B8">
          <w:rPr>
            <w:rFonts w:ascii="宋体" w:hAnsi="宋体" w:cs="Arial" w:hint="eastAsia"/>
            <w:sz w:val="21"/>
            <w:szCs w:val="21"/>
          </w:rPr>
          <w:delText>,</w:delText>
        </w:r>
      </w:del>
      <w:ins w:id="239" w:author="DELL" w:date="2018-01-15T14:02:00Z">
        <w:r w:rsidR="006462B8">
          <w:rPr>
            <w:rFonts w:ascii="宋体" w:hAnsi="宋体" w:cs="Arial" w:hint="eastAsia"/>
            <w:sz w:val="21"/>
            <w:szCs w:val="21"/>
          </w:rPr>
          <w:t>，</w:t>
        </w:r>
      </w:ins>
      <w:r w:rsidRPr="0093454F">
        <w:rPr>
          <w:rFonts w:ascii="宋体" w:hAnsi="宋体" w:cs="Arial" w:hint="eastAsia"/>
          <w:sz w:val="21"/>
          <w:szCs w:val="21"/>
        </w:rPr>
        <w:t>高茂庭．中小型商务进销存管理系统的设计[J].商场现代化</w:t>
      </w:r>
      <w:del w:id="240" w:author="DELL" w:date="2018-01-15T14:02:00Z">
        <w:r w:rsidRPr="0093454F" w:rsidDel="006462B8">
          <w:rPr>
            <w:rFonts w:ascii="宋体" w:hAnsi="宋体" w:cs="Arial" w:hint="eastAsia"/>
            <w:sz w:val="21"/>
            <w:szCs w:val="21"/>
          </w:rPr>
          <w:delText>,</w:delText>
        </w:r>
      </w:del>
      <w:ins w:id="241" w:author="DELL" w:date="2018-01-15T14:02:00Z">
        <w:r w:rsidR="006462B8">
          <w:rPr>
            <w:rFonts w:ascii="宋体" w:hAnsi="宋体" w:cs="Arial" w:hint="eastAsia"/>
            <w:sz w:val="21"/>
            <w:szCs w:val="21"/>
          </w:rPr>
          <w:t>，</w:t>
        </w:r>
      </w:ins>
      <w:r w:rsidRPr="0093454F">
        <w:rPr>
          <w:rFonts w:ascii="宋体" w:hAnsi="宋体" w:cs="Arial" w:hint="eastAsia"/>
          <w:sz w:val="21"/>
          <w:szCs w:val="21"/>
        </w:rPr>
        <w:t>2006(3):82～84.</w:t>
      </w:r>
    </w:p>
    <w:p w:rsidR="00CF1EBD" w:rsidRPr="0093454F" w:rsidRDefault="00CF1EBD" w:rsidP="00CF1EBD">
      <w:pPr>
        <w:spacing w:line="360" w:lineRule="auto"/>
        <w:ind w:leftChars="150" w:left="360"/>
        <w:jc w:val="both"/>
        <w:rPr>
          <w:rFonts w:ascii="宋体" w:hAnsi="宋体" w:cs="Arial"/>
          <w:sz w:val="21"/>
          <w:szCs w:val="21"/>
        </w:rPr>
      </w:pPr>
      <w:r w:rsidRPr="0093454F">
        <w:rPr>
          <w:rFonts w:ascii="宋体" w:hAnsi="宋体" w:cs="Arial" w:hint="eastAsia"/>
          <w:sz w:val="21"/>
          <w:szCs w:val="21"/>
        </w:rPr>
        <w:t>[2]</w:t>
      </w:r>
      <w:r>
        <w:rPr>
          <w:rFonts w:ascii="宋体" w:hAnsi="宋体" w:cs="Arial" w:hint="eastAsia"/>
          <w:sz w:val="21"/>
          <w:szCs w:val="21"/>
        </w:rPr>
        <w:t xml:space="preserve"> </w:t>
      </w:r>
      <w:r w:rsidRPr="0093454F">
        <w:rPr>
          <w:rFonts w:ascii="宋体" w:hAnsi="宋体" w:cs="Arial" w:hint="eastAsia"/>
          <w:sz w:val="21"/>
          <w:szCs w:val="21"/>
        </w:rPr>
        <w:t>张旭阳.基于WEB的在线商品销售系统研究[J].福建电脑</w:t>
      </w:r>
      <w:del w:id="242" w:author="DELL" w:date="2018-01-15T14:02:00Z">
        <w:r w:rsidRPr="0093454F" w:rsidDel="006462B8">
          <w:rPr>
            <w:rFonts w:ascii="宋体" w:hAnsi="宋体" w:cs="Arial" w:hint="eastAsia"/>
            <w:sz w:val="21"/>
            <w:szCs w:val="21"/>
          </w:rPr>
          <w:delText>,</w:delText>
        </w:r>
      </w:del>
      <w:ins w:id="243" w:author="DELL" w:date="2018-01-15T14:02:00Z">
        <w:r w:rsidR="006462B8">
          <w:rPr>
            <w:rFonts w:ascii="宋体" w:hAnsi="宋体" w:cs="Arial" w:hint="eastAsia"/>
            <w:sz w:val="21"/>
            <w:szCs w:val="21"/>
          </w:rPr>
          <w:t>，</w:t>
        </w:r>
      </w:ins>
      <w:r w:rsidRPr="0093454F">
        <w:rPr>
          <w:rFonts w:ascii="宋体" w:hAnsi="宋体" w:cs="Arial" w:hint="eastAsia"/>
          <w:sz w:val="21"/>
          <w:szCs w:val="21"/>
        </w:rPr>
        <w:t>2012</w:t>
      </w:r>
      <w:del w:id="244" w:author="DELL" w:date="2018-01-15T14:02:00Z">
        <w:r w:rsidRPr="0093454F" w:rsidDel="006462B8">
          <w:rPr>
            <w:rFonts w:ascii="宋体" w:hAnsi="宋体" w:cs="Arial" w:hint="eastAsia"/>
            <w:sz w:val="21"/>
            <w:szCs w:val="21"/>
          </w:rPr>
          <w:delText>,</w:delText>
        </w:r>
      </w:del>
      <w:ins w:id="245" w:author="DELL" w:date="2018-01-15T14:02:00Z">
        <w:r w:rsidR="006462B8">
          <w:rPr>
            <w:rFonts w:ascii="宋体" w:hAnsi="宋体" w:cs="Arial" w:hint="eastAsia"/>
            <w:sz w:val="21"/>
            <w:szCs w:val="21"/>
          </w:rPr>
          <w:t>，</w:t>
        </w:r>
      </w:ins>
      <w:r w:rsidRPr="0093454F">
        <w:rPr>
          <w:rFonts w:ascii="宋体" w:hAnsi="宋体" w:cs="Arial" w:hint="eastAsia"/>
          <w:sz w:val="21"/>
          <w:szCs w:val="21"/>
        </w:rPr>
        <w:t>03:</w:t>
      </w:r>
      <w:r w:rsidRPr="0093454F">
        <w:rPr>
          <w:rFonts w:ascii="宋体" w:hAnsi="宋体" w:cs="Arial"/>
          <w:sz w:val="21"/>
          <w:szCs w:val="21"/>
        </w:rPr>
        <w:t>131</w:t>
      </w:r>
      <w:r w:rsidRPr="0093454F">
        <w:rPr>
          <w:rFonts w:ascii="宋体" w:hAnsi="宋体" w:cs="Arial" w:hint="eastAsia"/>
          <w:sz w:val="21"/>
          <w:szCs w:val="21"/>
        </w:rPr>
        <w:t>～</w:t>
      </w:r>
      <w:r w:rsidRPr="0093454F">
        <w:rPr>
          <w:rFonts w:ascii="宋体" w:hAnsi="宋体" w:cs="Arial"/>
          <w:sz w:val="21"/>
          <w:szCs w:val="21"/>
        </w:rPr>
        <w:t>132.</w:t>
      </w:r>
    </w:p>
    <w:p w:rsidR="00CF1EBD" w:rsidRDefault="00CF1EBD" w:rsidP="00CF1EBD">
      <w:pPr>
        <w:spacing w:line="360" w:lineRule="auto"/>
        <w:ind w:leftChars="150" w:left="360"/>
        <w:jc w:val="both"/>
        <w:rPr>
          <w:rFonts w:ascii="宋体" w:hAnsi="宋体" w:cs="Arial"/>
          <w:sz w:val="21"/>
          <w:szCs w:val="21"/>
        </w:rPr>
      </w:pPr>
      <w:r w:rsidRPr="0093454F">
        <w:rPr>
          <w:rFonts w:ascii="宋体" w:hAnsi="宋体" w:cs="Arial" w:hint="eastAsia"/>
          <w:sz w:val="21"/>
          <w:szCs w:val="21"/>
        </w:rPr>
        <w:t>[</w:t>
      </w:r>
      <w:r>
        <w:rPr>
          <w:rFonts w:ascii="宋体" w:hAnsi="宋体" w:cs="Arial" w:hint="eastAsia"/>
          <w:sz w:val="21"/>
          <w:szCs w:val="21"/>
        </w:rPr>
        <w:t>3</w:t>
      </w:r>
      <w:r w:rsidRPr="0093454F">
        <w:rPr>
          <w:rFonts w:ascii="宋体" w:hAnsi="宋体" w:cs="Arial"/>
          <w:sz w:val="21"/>
          <w:szCs w:val="21"/>
        </w:rPr>
        <w:t>]</w:t>
      </w:r>
      <w:r>
        <w:rPr>
          <w:rFonts w:ascii="宋体" w:hAnsi="宋体" w:cs="Arial" w:hint="eastAsia"/>
          <w:sz w:val="21"/>
          <w:szCs w:val="21"/>
        </w:rPr>
        <w:t xml:space="preserve"> </w:t>
      </w:r>
      <w:r w:rsidRPr="0093454F">
        <w:rPr>
          <w:rFonts w:ascii="宋体" w:hAnsi="宋体" w:cs="Arial"/>
          <w:sz w:val="21"/>
          <w:szCs w:val="21"/>
        </w:rPr>
        <w:t>浅论企业信息化系统的效用[J]. 杨涛</w:t>
      </w:r>
      <w:r>
        <w:rPr>
          <w:rFonts w:ascii="宋体" w:hAnsi="宋体" w:cs="Arial"/>
          <w:sz w:val="21"/>
          <w:szCs w:val="21"/>
        </w:rPr>
        <w:t>.</w:t>
      </w:r>
      <w:r w:rsidRPr="0093454F">
        <w:rPr>
          <w:rFonts w:ascii="宋体" w:hAnsi="宋体" w:cs="Arial"/>
          <w:sz w:val="21"/>
          <w:szCs w:val="21"/>
        </w:rPr>
        <w:t>中国新通信</w:t>
      </w:r>
      <w:r>
        <w:rPr>
          <w:rFonts w:ascii="宋体" w:hAnsi="宋体" w:cs="Arial"/>
          <w:sz w:val="21"/>
          <w:szCs w:val="21"/>
        </w:rPr>
        <w:t>.</w:t>
      </w:r>
      <w:proofErr w:type="gramStart"/>
      <w:r w:rsidRPr="0093454F">
        <w:rPr>
          <w:rFonts w:ascii="宋体" w:hAnsi="宋体" w:cs="Arial"/>
          <w:sz w:val="21"/>
          <w:szCs w:val="21"/>
        </w:rPr>
        <w:t>2013(21)</w:t>
      </w:r>
      <w:r>
        <w:rPr>
          <w:rFonts w:ascii="宋体" w:hAnsi="宋体" w:cs="Arial" w:hint="eastAsia"/>
          <w:sz w:val="21"/>
          <w:szCs w:val="21"/>
        </w:rPr>
        <w:t>.</w:t>
      </w:r>
      <w:proofErr w:type="gramEnd"/>
    </w:p>
    <w:p w:rsidR="00CF1EBD" w:rsidRPr="0093454F" w:rsidRDefault="00CF1EBD" w:rsidP="00CF1EBD">
      <w:pPr>
        <w:spacing w:line="360" w:lineRule="auto"/>
        <w:ind w:leftChars="125" w:left="300" w:firstLine="60"/>
        <w:jc w:val="both"/>
        <w:rPr>
          <w:rFonts w:ascii="宋体" w:hAnsi="宋体" w:cs="Arial"/>
          <w:sz w:val="21"/>
          <w:szCs w:val="21"/>
        </w:rPr>
      </w:pPr>
      <w:r>
        <w:rPr>
          <w:rFonts w:ascii="宋体" w:hAnsi="宋体" w:cs="Arial"/>
          <w:sz w:val="21"/>
          <w:szCs w:val="21"/>
        </w:rPr>
        <w:t>[</w:t>
      </w:r>
      <w:r>
        <w:rPr>
          <w:rFonts w:ascii="宋体" w:hAnsi="宋体" w:cs="Arial" w:hint="eastAsia"/>
          <w:sz w:val="21"/>
          <w:szCs w:val="21"/>
        </w:rPr>
        <w:t>4</w:t>
      </w:r>
      <w:r w:rsidRPr="0093454F">
        <w:rPr>
          <w:rFonts w:ascii="宋体" w:hAnsi="宋体" w:cs="Arial"/>
          <w:sz w:val="21"/>
          <w:szCs w:val="21"/>
        </w:rPr>
        <w:t>]</w:t>
      </w:r>
      <w:r>
        <w:rPr>
          <w:rFonts w:ascii="宋体" w:hAnsi="宋体" w:cs="Arial" w:hint="eastAsia"/>
          <w:sz w:val="21"/>
          <w:szCs w:val="21"/>
        </w:rPr>
        <w:t xml:space="preserve"> </w:t>
      </w:r>
      <w:r w:rsidRPr="0093454F">
        <w:rPr>
          <w:rFonts w:ascii="宋体" w:hAnsi="宋体" w:cs="Arial"/>
          <w:sz w:val="21"/>
          <w:szCs w:val="21"/>
        </w:rPr>
        <w:t>企业信息化过程中内部控制问题研究[J]. 骆良彬</w:t>
      </w:r>
      <w:del w:id="246" w:author="DELL" w:date="2018-01-15T14:02:00Z">
        <w:r w:rsidRPr="0093454F" w:rsidDel="006462B8">
          <w:rPr>
            <w:rFonts w:ascii="宋体" w:hAnsi="宋体" w:cs="Arial"/>
            <w:sz w:val="21"/>
            <w:szCs w:val="21"/>
          </w:rPr>
          <w:delText>,</w:delText>
        </w:r>
      </w:del>
      <w:ins w:id="247" w:author="DELL" w:date="2018-01-15T14:02:00Z">
        <w:r w:rsidR="006462B8">
          <w:rPr>
            <w:rFonts w:ascii="宋体" w:hAnsi="宋体" w:cs="Arial"/>
            <w:sz w:val="21"/>
            <w:szCs w:val="21"/>
          </w:rPr>
          <w:t>，</w:t>
        </w:r>
      </w:ins>
      <w:r w:rsidRPr="0093454F">
        <w:rPr>
          <w:rFonts w:ascii="宋体" w:hAnsi="宋体" w:cs="Arial"/>
          <w:sz w:val="21"/>
          <w:szCs w:val="21"/>
        </w:rPr>
        <w:t>张白</w:t>
      </w:r>
      <w:r>
        <w:rPr>
          <w:rFonts w:ascii="宋体" w:hAnsi="宋体" w:cs="Arial"/>
          <w:sz w:val="21"/>
          <w:szCs w:val="21"/>
        </w:rPr>
        <w:t>.</w:t>
      </w:r>
      <w:r w:rsidRPr="0093454F">
        <w:rPr>
          <w:rFonts w:ascii="宋体" w:hAnsi="宋体" w:cs="Arial"/>
          <w:sz w:val="21"/>
          <w:szCs w:val="21"/>
        </w:rPr>
        <w:t>会计研究</w:t>
      </w:r>
      <w:r>
        <w:rPr>
          <w:rFonts w:ascii="宋体" w:hAnsi="宋体" w:cs="Arial"/>
          <w:sz w:val="21"/>
          <w:szCs w:val="21"/>
        </w:rPr>
        <w:t>.</w:t>
      </w:r>
      <w:proofErr w:type="gramStart"/>
      <w:r w:rsidRPr="0093454F">
        <w:rPr>
          <w:rFonts w:ascii="宋体" w:hAnsi="宋体" w:cs="Arial"/>
          <w:sz w:val="21"/>
          <w:szCs w:val="21"/>
        </w:rPr>
        <w:t>2008(05)</w:t>
      </w:r>
      <w:r>
        <w:rPr>
          <w:rFonts w:ascii="宋体" w:hAnsi="宋体" w:cs="Arial" w:hint="eastAsia"/>
          <w:sz w:val="21"/>
          <w:szCs w:val="21"/>
        </w:rPr>
        <w:t>.</w:t>
      </w:r>
      <w:proofErr w:type="gramEnd"/>
    </w:p>
    <w:p w:rsidR="00CF1EBD" w:rsidRDefault="00CF1EBD" w:rsidP="00CF1EBD">
      <w:pPr>
        <w:spacing w:line="360" w:lineRule="auto"/>
        <w:ind w:leftChars="100" w:left="240" w:firstLineChars="50" w:firstLine="105"/>
        <w:jc w:val="both"/>
        <w:rPr>
          <w:rFonts w:ascii="宋体" w:hAnsi="宋体" w:cs="Arial"/>
          <w:sz w:val="21"/>
          <w:szCs w:val="21"/>
        </w:rPr>
      </w:pPr>
      <w:r>
        <w:rPr>
          <w:rFonts w:ascii="宋体" w:hAnsi="宋体" w:cs="Arial"/>
          <w:sz w:val="21"/>
          <w:szCs w:val="21"/>
        </w:rPr>
        <w:t>[</w:t>
      </w:r>
      <w:r>
        <w:rPr>
          <w:rFonts w:ascii="宋体" w:hAnsi="宋体" w:cs="Arial" w:hint="eastAsia"/>
          <w:sz w:val="21"/>
          <w:szCs w:val="21"/>
        </w:rPr>
        <w:t>5</w:t>
      </w:r>
      <w:r w:rsidRPr="0093454F">
        <w:rPr>
          <w:rFonts w:ascii="宋体" w:hAnsi="宋体" w:cs="Arial"/>
          <w:sz w:val="21"/>
          <w:szCs w:val="21"/>
        </w:rPr>
        <w:t>]</w:t>
      </w:r>
      <w:r>
        <w:rPr>
          <w:rFonts w:ascii="宋体" w:hAnsi="宋体" w:cs="Arial" w:hint="eastAsia"/>
          <w:sz w:val="21"/>
          <w:szCs w:val="21"/>
        </w:rPr>
        <w:t xml:space="preserve"> </w:t>
      </w:r>
      <w:r w:rsidRPr="0093454F">
        <w:rPr>
          <w:rFonts w:ascii="宋体" w:hAnsi="宋体" w:cs="Arial"/>
          <w:sz w:val="21"/>
          <w:szCs w:val="21"/>
        </w:rPr>
        <w:t xml:space="preserve">浅谈我国企业信息化建设的现状及对策[J]. </w:t>
      </w:r>
      <w:proofErr w:type="gramStart"/>
      <w:r w:rsidRPr="0093454F">
        <w:rPr>
          <w:rFonts w:ascii="宋体" w:hAnsi="宋体" w:cs="Arial"/>
          <w:sz w:val="21"/>
          <w:szCs w:val="21"/>
        </w:rPr>
        <w:t>常桂英</w:t>
      </w:r>
      <w:proofErr w:type="gramEnd"/>
      <w:r>
        <w:rPr>
          <w:rFonts w:ascii="宋体" w:hAnsi="宋体" w:cs="Arial"/>
          <w:sz w:val="21"/>
          <w:szCs w:val="21"/>
        </w:rPr>
        <w:t>.</w:t>
      </w:r>
      <w:r w:rsidRPr="0093454F">
        <w:rPr>
          <w:rFonts w:ascii="宋体" w:hAnsi="宋体" w:cs="Arial"/>
          <w:sz w:val="21"/>
          <w:szCs w:val="21"/>
        </w:rPr>
        <w:t>北方经济</w:t>
      </w:r>
      <w:r>
        <w:rPr>
          <w:rFonts w:ascii="宋体" w:hAnsi="宋体" w:cs="Arial"/>
          <w:sz w:val="21"/>
          <w:szCs w:val="21"/>
        </w:rPr>
        <w:t>.</w:t>
      </w:r>
      <w:proofErr w:type="gramStart"/>
      <w:r w:rsidRPr="0093454F">
        <w:rPr>
          <w:rFonts w:ascii="宋体" w:hAnsi="宋体" w:cs="Arial"/>
          <w:sz w:val="21"/>
          <w:szCs w:val="21"/>
        </w:rPr>
        <w:t>2008(06)</w:t>
      </w:r>
      <w:r>
        <w:rPr>
          <w:rFonts w:ascii="宋体" w:hAnsi="宋体" w:cs="Arial" w:hint="eastAsia"/>
          <w:sz w:val="21"/>
          <w:szCs w:val="21"/>
        </w:rPr>
        <w:t>.</w:t>
      </w:r>
      <w:proofErr w:type="gramEnd"/>
    </w:p>
    <w:p w:rsidR="00CF1EBD" w:rsidRDefault="00CF1EBD" w:rsidP="00CF1EBD">
      <w:pPr>
        <w:spacing w:line="360" w:lineRule="auto"/>
        <w:ind w:leftChars="144" w:left="346"/>
        <w:jc w:val="both"/>
        <w:rPr>
          <w:rFonts w:ascii="宋体" w:hAnsi="宋体" w:cs="Arial"/>
          <w:sz w:val="21"/>
          <w:szCs w:val="21"/>
        </w:rPr>
      </w:pPr>
      <w:r>
        <w:rPr>
          <w:rFonts w:ascii="宋体" w:hAnsi="宋体" w:cs="Arial" w:hint="eastAsia"/>
          <w:sz w:val="21"/>
          <w:szCs w:val="21"/>
        </w:rPr>
        <w:t>[6</w:t>
      </w:r>
      <w:r w:rsidRPr="00BA43C3">
        <w:rPr>
          <w:rFonts w:ascii="宋体" w:hAnsi="宋体" w:cs="Arial" w:hint="eastAsia"/>
          <w:sz w:val="21"/>
          <w:szCs w:val="21"/>
        </w:rPr>
        <w:t>]</w:t>
      </w:r>
      <w:r>
        <w:rPr>
          <w:rFonts w:ascii="宋体" w:hAnsi="宋体" w:cs="Arial" w:hint="eastAsia"/>
          <w:sz w:val="21"/>
          <w:szCs w:val="21"/>
        </w:rPr>
        <w:t xml:space="preserve"> </w:t>
      </w:r>
      <w:r w:rsidRPr="00BA43C3">
        <w:rPr>
          <w:rFonts w:ascii="宋体" w:hAnsi="宋体" w:cs="Arial" w:hint="eastAsia"/>
          <w:sz w:val="21"/>
          <w:szCs w:val="21"/>
        </w:rPr>
        <w:t>张虹. 我国电子商务的发展趋势[J/OL]. 现代营销(下旬</w:t>
      </w:r>
      <w:r>
        <w:rPr>
          <w:rFonts w:ascii="宋体" w:hAnsi="宋体" w:cs="Arial" w:hint="eastAsia"/>
          <w:sz w:val="21"/>
          <w:szCs w:val="21"/>
        </w:rPr>
        <w:tab/>
      </w:r>
      <w:r>
        <w:rPr>
          <w:rFonts w:ascii="宋体" w:hAnsi="宋体" w:cs="Arial" w:hint="eastAsia"/>
          <w:sz w:val="21"/>
          <w:szCs w:val="21"/>
        </w:rPr>
        <w:tab/>
      </w:r>
      <w:r w:rsidRPr="00BA43C3">
        <w:rPr>
          <w:rFonts w:ascii="宋体" w:hAnsi="宋体" w:cs="Arial" w:hint="eastAsia"/>
          <w:sz w:val="21"/>
          <w:szCs w:val="21"/>
        </w:rPr>
        <w:t>刊)</w:t>
      </w:r>
      <w:del w:id="248" w:author="DELL" w:date="2018-01-15T14:02:00Z">
        <w:r w:rsidRPr="00BA43C3" w:rsidDel="006462B8">
          <w:rPr>
            <w:rFonts w:ascii="宋体" w:hAnsi="宋体" w:cs="Arial" w:hint="eastAsia"/>
            <w:sz w:val="21"/>
            <w:szCs w:val="21"/>
          </w:rPr>
          <w:delText>,</w:delText>
        </w:r>
      </w:del>
      <w:ins w:id="249" w:author="DELL" w:date="2018-01-15T14:02:00Z">
        <w:r w:rsidR="006462B8">
          <w:rPr>
            <w:rFonts w:ascii="宋体" w:hAnsi="宋体" w:cs="Arial" w:hint="eastAsia"/>
            <w:sz w:val="21"/>
            <w:szCs w:val="21"/>
          </w:rPr>
          <w:t>，</w:t>
        </w:r>
      </w:ins>
      <w:r w:rsidRPr="00BA43C3">
        <w:rPr>
          <w:rFonts w:ascii="宋体" w:hAnsi="宋体" w:cs="Arial" w:hint="eastAsia"/>
          <w:sz w:val="21"/>
          <w:szCs w:val="21"/>
        </w:rPr>
        <w:t>2017</w:t>
      </w:r>
      <w:del w:id="250" w:author="DELL" w:date="2018-01-15T14:02:00Z">
        <w:r w:rsidRPr="00BA43C3" w:rsidDel="006462B8">
          <w:rPr>
            <w:rFonts w:ascii="宋体" w:hAnsi="宋体" w:cs="Arial" w:hint="eastAsia"/>
            <w:sz w:val="21"/>
            <w:szCs w:val="21"/>
          </w:rPr>
          <w:delText>,</w:delText>
        </w:r>
      </w:del>
      <w:ins w:id="251" w:author="DELL" w:date="2018-01-15T14:02:00Z">
        <w:r w:rsidR="006462B8">
          <w:rPr>
            <w:rFonts w:ascii="宋体" w:hAnsi="宋体" w:cs="Arial" w:hint="eastAsia"/>
            <w:sz w:val="21"/>
            <w:szCs w:val="21"/>
          </w:rPr>
          <w:t>，</w:t>
        </w:r>
      </w:ins>
      <w:r w:rsidRPr="00BA43C3">
        <w:rPr>
          <w:rFonts w:ascii="宋体" w:hAnsi="宋体" w:cs="Arial" w:hint="eastAsia"/>
          <w:sz w:val="21"/>
          <w:szCs w:val="21"/>
        </w:rPr>
        <w:t>(09):</w:t>
      </w:r>
      <w:proofErr w:type="gramStart"/>
      <w:r w:rsidRPr="00BA43C3">
        <w:rPr>
          <w:rFonts w:ascii="宋体" w:hAnsi="宋体" w:cs="Arial" w:hint="eastAsia"/>
          <w:sz w:val="21"/>
          <w:szCs w:val="21"/>
        </w:rPr>
        <w:t>19-20(2017-11-01).http://kns.cnki.net/kcms/detail/22.1256.F.20171101.1632.030.html.</w:t>
      </w:r>
      <w:proofErr w:type="gramEnd"/>
    </w:p>
    <w:p w:rsidR="00CF1EBD" w:rsidRDefault="00CF1EBD" w:rsidP="00CF1EBD">
      <w:pPr>
        <w:spacing w:line="360" w:lineRule="auto"/>
        <w:ind w:leftChars="144" w:left="346"/>
        <w:jc w:val="both"/>
        <w:rPr>
          <w:rFonts w:ascii="宋体" w:hAnsi="宋体" w:cs="Arial"/>
          <w:sz w:val="21"/>
          <w:szCs w:val="21"/>
        </w:rPr>
      </w:pPr>
      <w:r>
        <w:rPr>
          <w:rFonts w:ascii="宋体" w:hAnsi="宋体" w:cs="Arial" w:hint="eastAsia"/>
          <w:sz w:val="21"/>
          <w:szCs w:val="21"/>
        </w:rPr>
        <w:t>[7</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刘维军. 发达国家电子商务管理模式探析及对我国的启示[J]. 黑河学刊</w:t>
      </w:r>
      <w:del w:id="252" w:author="DELL" w:date="2018-01-15T14:02:00Z">
        <w:r w:rsidRPr="00B07CD9" w:rsidDel="006462B8">
          <w:rPr>
            <w:rFonts w:ascii="宋体" w:hAnsi="宋体" w:cs="Arial" w:hint="eastAsia"/>
            <w:sz w:val="21"/>
            <w:szCs w:val="21"/>
          </w:rPr>
          <w:delText>,</w:delText>
        </w:r>
      </w:del>
      <w:ins w:id="253" w:author="DELL" w:date="2018-01-15T14:02:00Z">
        <w:r w:rsidR="006462B8">
          <w:rPr>
            <w:rFonts w:ascii="宋体" w:hAnsi="宋体" w:cs="Arial" w:hint="eastAsia"/>
            <w:sz w:val="21"/>
            <w:szCs w:val="21"/>
          </w:rPr>
          <w:t>，</w:t>
        </w:r>
      </w:ins>
      <w:r w:rsidRPr="00B07CD9">
        <w:rPr>
          <w:rFonts w:ascii="宋体" w:hAnsi="宋体" w:cs="Arial" w:hint="eastAsia"/>
          <w:sz w:val="21"/>
          <w:szCs w:val="21"/>
        </w:rPr>
        <w:t>2017</w:t>
      </w:r>
      <w:del w:id="254" w:author="DELL" w:date="2018-01-15T14:02:00Z">
        <w:r w:rsidRPr="00B07CD9" w:rsidDel="006462B8">
          <w:rPr>
            <w:rFonts w:ascii="宋体" w:hAnsi="宋体" w:cs="Arial" w:hint="eastAsia"/>
            <w:sz w:val="21"/>
            <w:szCs w:val="21"/>
          </w:rPr>
          <w:delText>,</w:delText>
        </w:r>
      </w:del>
      <w:ins w:id="255" w:author="DELL" w:date="2018-01-15T14:02:00Z">
        <w:r w:rsidR="006462B8">
          <w:rPr>
            <w:rFonts w:ascii="宋体" w:hAnsi="宋体" w:cs="Arial" w:hint="eastAsia"/>
            <w:sz w:val="21"/>
            <w:szCs w:val="21"/>
          </w:rPr>
          <w:t>，</w:t>
        </w:r>
      </w:ins>
      <w:r w:rsidRPr="00B07CD9">
        <w:rPr>
          <w:rFonts w:ascii="宋体" w:hAnsi="宋体" w:cs="Arial" w:hint="eastAsia"/>
          <w:sz w:val="21"/>
          <w:szCs w:val="21"/>
        </w:rPr>
        <w:t>(05):</w:t>
      </w:r>
      <w:proofErr w:type="gramStart"/>
      <w:r w:rsidRPr="00B07CD9">
        <w:rPr>
          <w:rFonts w:ascii="宋体" w:hAnsi="宋体" w:cs="Arial" w:hint="eastAsia"/>
          <w:sz w:val="21"/>
          <w:szCs w:val="21"/>
        </w:rPr>
        <w:t>14-15.</w:t>
      </w:r>
      <w:proofErr w:type="gramEnd"/>
    </w:p>
    <w:p w:rsidR="00CF1EBD" w:rsidRPr="00B07CD9"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[8</w:t>
      </w:r>
      <w:r w:rsidRPr="00B07CD9">
        <w:rPr>
          <w:rFonts w:ascii="宋体" w:hAnsi="宋体" w:cs="Arial" w:hint="eastAsia"/>
          <w:sz w:val="21"/>
          <w:szCs w:val="21"/>
        </w:rPr>
        <w:t>]</w:t>
      </w:r>
      <w:r>
        <w:rPr>
          <w:rFonts w:ascii="宋体" w:hAnsi="宋体" w:cs="Arial" w:hint="eastAsia"/>
          <w:sz w:val="21"/>
          <w:szCs w:val="21"/>
        </w:rPr>
        <w:t xml:space="preserve"> </w:t>
      </w:r>
      <w:proofErr w:type="gramStart"/>
      <w:r w:rsidRPr="00B07CD9">
        <w:rPr>
          <w:rFonts w:ascii="宋体" w:hAnsi="宋体" w:cs="Arial" w:hint="eastAsia"/>
          <w:sz w:val="21"/>
          <w:szCs w:val="21"/>
        </w:rPr>
        <w:t>叶杉</w:t>
      </w:r>
      <w:proofErr w:type="gramEnd"/>
      <w:r w:rsidRPr="00B07CD9">
        <w:rPr>
          <w:rFonts w:ascii="宋体" w:hAnsi="宋体" w:cs="Arial" w:hint="eastAsia"/>
          <w:sz w:val="21"/>
          <w:szCs w:val="21"/>
        </w:rPr>
        <w:t xml:space="preserve">. “一带一路”经济区的跨境电子商务发展模式探索[J/OL]. </w:t>
      </w:r>
      <w:proofErr w:type="gramStart"/>
      <w:r w:rsidRPr="00B07CD9">
        <w:rPr>
          <w:rFonts w:ascii="宋体" w:hAnsi="宋体" w:cs="Arial" w:hint="eastAsia"/>
          <w:sz w:val="21"/>
          <w:szCs w:val="21"/>
        </w:rPr>
        <w:t>中国商论</w:t>
      </w:r>
      <w:proofErr w:type="gramEnd"/>
      <w:del w:id="256" w:author="DELL" w:date="2018-01-15T14:02:00Z">
        <w:r w:rsidRPr="00B07CD9" w:rsidDel="006462B8">
          <w:rPr>
            <w:rFonts w:ascii="宋体" w:hAnsi="宋体" w:cs="Arial" w:hint="eastAsia"/>
            <w:sz w:val="21"/>
            <w:szCs w:val="21"/>
          </w:rPr>
          <w:delText>,</w:delText>
        </w:r>
      </w:del>
      <w:ins w:id="257" w:author="DELL" w:date="2018-01-15T14:02:00Z">
        <w:r w:rsidR="006462B8">
          <w:rPr>
            <w:rFonts w:ascii="宋体" w:hAnsi="宋体" w:cs="Arial" w:hint="eastAsia"/>
            <w:sz w:val="21"/>
            <w:szCs w:val="21"/>
          </w:rPr>
          <w:t>，</w:t>
        </w:r>
      </w:ins>
      <w:r w:rsidRPr="00B07CD9">
        <w:rPr>
          <w:rFonts w:ascii="宋体" w:hAnsi="宋体" w:cs="Arial" w:hint="eastAsia"/>
          <w:sz w:val="21"/>
          <w:szCs w:val="21"/>
        </w:rPr>
        <w:t>2017</w:t>
      </w:r>
      <w:del w:id="258" w:author="DELL" w:date="2018-01-15T14:02:00Z">
        <w:r w:rsidRPr="00B07CD9" w:rsidDel="006462B8">
          <w:rPr>
            <w:rFonts w:ascii="宋体" w:hAnsi="宋体" w:cs="Arial" w:hint="eastAsia"/>
            <w:sz w:val="21"/>
            <w:szCs w:val="21"/>
          </w:rPr>
          <w:delText>,</w:delText>
        </w:r>
      </w:del>
      <w:ins w:id="259" w:author="DELL" w:date="2018-01-15T14:02:00Z">
        <w:r w:rsidR="006462B8">
          <w:rPr>
            <w:rFonts w:ascii="宋体" w:hAnsi="宋体" w:cs="Arial" w:hint="eastAsia"/>
            <w:sz w:val="21"/>
            <w:szCs w:val="21"/>
          </w:rPr>
          <w:t>，</w:t>
        </w:r>
      </w:ins>
      <w:r w:rsidRPr="00B07CD9">
        <w:rPr>
          <w:rFonts w:ascii="宋体" w:hAnsi="宋体" w:cs="Arial" w:hint="eastAsia"/>
          <w:sz w:val="21"/>
          <w:szCs w:val="21"/>
        </w:rPr>
        <w:t>(33):</w:t>
      </w:r>
      <w:proofErr w:type="gramStart"/>
      <w:r w:rsidRPr="00B07CD9">
        <w:rPr>
          <w:rFonts w:ascii="宋体" w:hAnsi="宋体" w:cs="Arial" w:hint="eastAsia"/>
          <w:sz w:val="21"/>
          <w:szCs w:val="21"/>
        </w:rPr>
        <w:t>78-79(2017-12-01).http://kns.cnki.net/kcms/detail/10.1337.F.20171130.1715.078.html.</w:t>
      </w:r>
      <w:proofErr w:type="gramEnd"/>
    </w:p>
    <w:p w:rsidR="00CF1EBD" w:rsidRPr="00B07CD9" w:rsidRDefault="00CF1EBD" w:rsidP="00CF1EBD">
      <w:pPr>
        <w:spacing w:line="360" w:lineRule="auto"/>
        <w:ind w:leftChars="100" w:left="240" w:firstLineChars="50" w:firstLine="105"/>
        <w:jc w:val="both"/>
        <w:rPr>
          <w:rFonts w:ascii="宋体" w:hAnsi="宋体" w:cs="Arial"/>
          <w:sz w:val="21"/>
          <w:szCs w:val="21"/>
        </w:rPr>
      </w:pPr>
      <w:r>
        <w:rPr>
          <w:rFonts w:ascii="宋体" w:hAnsi="宋体" w:cs="Arial" w:hint="eastAsia"/>
          <w:sz w:val="21"/>
          <w:szCs w:val="21"/>
        </w:rPr>
        <w:t>[9</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刘风. 国外电子商务标准发展概况[J]. 中国质量技术监督</w:t>
      </w:r>
      <w:del w:id="260" w:author="DELL" w:date="2018-01-15T14:02:00Z">
        <w:r w:rsidRPr="00B07CD9" w:rsidDel="006462B8">
          <w:rPr>
            <w:rFonts w:ascii="宋体" w:hAnsi="宋体" w:cs="Arial" w:hint="eastAsia"/>
            <w:sz w:val="21"/>
            <w:szCs w:val="21"/>
          </w:rPr>
          <w:delText>,</w:delText>
        </w:r>
      </w:del>
      <w:ins w:id="261" w:author="DELL" w:date="2018-01-15T14:02:00Z">
        <w:r w:rsidR="006462B8">
          <w:rPr>
            <w:rFonts w:ascii="宋体" w:hAnsi="宋体" w:cs="Arial" w:hint="eastAsia"/>
            <w:sz w:val="21"/>
            <w:szCs w:val="21"/>
          </w:rPr>
          <w:t>，</w:t>
        </w:r>
      </w:ins>
      <w:r w:rsidRPr="00B07CD9">
        <w:rPr>
          <w:rFonts w:ascii="宋体" w:hAnsi="宋体" w:cs="Arial" w:hint="eastAsia"/>
          <w:sz w:val="21"/>
          <w:szCs w:val="21"/>
        </w:rPr>
        <w:t>2005</w:t>
      </w:r>
      <w:del w:id="262" w:author="DELL" w:date="2018-01-15T14:02:00Z">
        <w:r w:rsidRPr="00B07CD9" w:rsidDel="006462B8">
          <w:rPr>
            <w:rFonts w:ascii="宋体" w:hAnsi="宋体" w:cs="Arial" w:hint="eastAsia"/>
            <w:sz w:val="21"/>
            <w:szCs w:val="21"/>
          </w:rPr>
          <w:delText>,</w:delText>
        </w:r>
      </w:del>
      <w:ins w:id="263" w:author="DELL" w:date="2018-01-15T14:02:00Z">
        <w:r w:rsidR="006462B8">
          <w:rPr>
            <w:rFonts w:ascii="宋体" w:hAnsi="宋体" w:cs="Arial" w:hint="eastAsia"/>
            <w:sz w:val="21"/>
            <w:szCs w:val="21"/>
          </w:rPr>
          <w:t>，</w:t>
        </w:r>
      </w:ins>
      <w:r w:rsidRPr="00B07CD9">
        <w:rPr>
          <w:rFonts w:ascii="宋体" w:hAnsi="宋体" w:cs="Arial" w:hint="eastAsia"/>
          <w:sz w:val="21"/>
          <w:szCs w:val="21"/>
        </w:rPr>
        <w:t>(10):</w:t>
      </w:r>
      <w:proofErr w:type="gramStart"/>
      <w:r w:rsidRPr="00B07CD9">
        <w:rPr>
          <w:rFonts w:ascii="宋体" w:hAnsi="宋体" w:cs="Arial" w:hint="eastAsia"/>
          <w:sz w:val="21"/>
          <w:szCs w:val="21"/>
        </w:rPr>
        <w:t>56-57.</w:t>
      </w:r>
      <w:proofErr w:type="gramEnd"/>
    </w:p>
    <w:p w:rsidR="00CF1EBD" w:rsidRPr="00B07CD9" w:rsidRDefault="00CF1EBD" w:rsidP="00CF1EBD">
      <w:pPr>
        <w:spacing w:line="360" w:lineRule="auto"/>
        <w:ind w:leftChars="144" w:left="346"/>
        <w:jc w:val="both"/>
        <w:rPr>
          <w:rFonts w:ascii="宋体" w:hAnsi="宋体" w:cs="Arial"/>
          <w:sz w:val="21"/>
          <w:szCs w:val="21"/>
        </w:rPr>
      </w:pPr>
      <w:r>
        <w:rPr>
          <w:rFonts w:ascii="宋体" w:hAnsi="宋体" w:cs="Arial" w:hint="eastAsia"/>
          <w:sz w:val="21"/>
          <w:szCs w:val="21"/>
        </w:rPr>
        <w:t>[10</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国政</w:t>
      </w:r>
      <w:del w:id="264" w:author="DELL" w:date="2018-01-15T14:02:00Z">
        <w:r w:rsidRPr="00B07CD9" w:rsidDel="006462B8">
          <w:rPr>
            <w:rFonts w:ascii="宋体" w:hAnsi="宋体" w:cs="Arial" w:hint="eastAsia"/>
            <w:sz w:val="21"/>
            <w:szCs w:val="21"/>
          </w:rPr>
          <w:delText>,</w:delText>
        </w:r>
      </w:del>
      <w:ins w:id="265" w:author="DELL" w:date="2018-01-15T14:02:00Z">
        <w:r w:rsidR="006462B8">
          <w:rPr>
            <w:rFonts w:ascii="宋体" w:hAnsi="宋体" w:cs="Arial" w:hint="eastAsia"/>
            <w:sz w:val="21"/>
            <w:szCs w:val="21"/>
          </w:rPr>
          <w:t>，</w:t>
        </w:r>
      </w:ins>
      <w:r w:rsidRPr="00B07CD9">
        <w:rPr>
          <w:rFonts w:ascii="宋体" w:hAnsi="宋体" w:cs="Arial" w:hint="eastAsia"/>
          <w:sz w:val="21"/>
          <w:szCs w:val="21"/>
        </w:rPr>
        <w:t>庞正轰</w:t>
      </w:r>
      <w:del w:id="266" w:author="DELL" w:date="2018-01-15T14:02:00Z">
        <w:r w:rsidRPr="00B07CD9" w:rsidDel="006462B8">
          <w:rPr>
            <w:rFonts w:ascii="宋体" w:hAnsi="宋体" w:cs="Arial" w:hint="eastAsia"/>
            <w:sz w:val="21"/>
            <w:szCs w:val="21"/>
          </w:rPr>
          <w:delText>,</w:delText>
        </w:r>
      </w:del>
      <w:ins w:id="267" w:author="DELL" w:date="2018-01-15T14:02:00Z">
        <w:r w:rsidR="006462B8">
          <w:rPr>
            <w:rFonts w:ascii="宋体" w:hAnsi="宋体" w:cs="Arial" w:hint="eastAsia"/>
            <w:sz w:val="21"/>
            <w:szCs w:val="21"/>
          </w:rPr>
          <w:t>，</w:t>
        </w:r>
      </w:ins>
      <w:proofErr w:type="gramStart"/>
      <w:r w:rsidRPr="00B07CD9">
        <w:rPr>
          <w:rFonts w:ascii="宋体" w:hAnsi="宋体" w:cs="Arial" w:hint="eastAsia"/>
          <w:sz w:val="21"/>
          <w:szCs w:val="21"/>
        </w:rPr>
        <w:t>陈帅嘉</w:t>
      </w:r>
      <w:proofErr w:type="gramEnd"/>
      <w:del w:id="268" w:author="DELL" w:date="2018-01-15T14:02:00Z">
        <w:r w:rsidRPr="00B07CD9" w:rsidDel="006462B8">
          <w:rPr>
            <w:rFonts w:ascii="宋体" w:hAnsi="宋体" w:cs="Arial" w:hint="eastAsia"/>
            <w:sz w:val="21"/>
            <w:szCs w:val="21"/>
          </w:rPr>
          <w:delText>,</w:delText>
        </w:r>
      </w:del>
      <w:ins w:id="269" w:author="DELL" w:date="2018-01-15T14:02:00Z">
        <w:r w:rsidR="006462B8">
          <w:rPr>
            <w:rFonts w:ascii="宋体" w:hAnsi="宋体" w:cs="Arial" w:hint="eastAsia"/>
            <w:sz w:val="21"/>
            <w:szCs w:val="21"/>
          </w:rPr>
          <w:t>，</w:t>
        </w:r>
      </w:ins>
      <w:proofErr w:type="gramStart"/>
      <w:r w:rsidRPr="00B07CD9">
        <w:rPr>
          <w:rFonts w:ascii="宋体" w:hAnsi="宋体" w:cs="Arial" w:hint="eastAsia"/>
          <w:sz w:val="21"/>
          <w:szCs w:val="21"/>
        </w:rPr>
        <w:t>谢名洋</w:t>
      </w:r>
      <w:proofErr w:type="gramEnd"/>
      <w:del w:id="270" w:author="DELL" w:date="2018-01-15T14:02:00Z">
        <w:r w:rsidRPr="00B07CD9" w:rsidDel="006462B8">
          <w:rPr>
            <w:rFonts w:ascii="宋体" w:hAnsi="宋体" w:cs="Arial" w:hint="eastAsia"/>
            <w:sz w:val="21"/>
            <w:szCs w:val="21"/>
          </w:rPr>
          <w:delText>,</w:delText>
        </w:r>
      </w:del>
      <w:ins w:id="271" w:author="DELL" w:date="2018-01-15T14:02:00Z">
        <w:r w:rsidR="006462B8">
          <w:rPr>
            <w:rFonts w:ascii="宋体" w:hAnsi="宋体" w:cs="Arial" w:hint="eastAsia"/>
            <w:sz w:val="21"/>
            <w:szCs w:val="21"/>
          </w:rPr>
          <w:t>，</w:t>
        </w:r>
      </w:ins>
      <w:proofErr w:type="gramStart"/>
      <w:r w:rsidRPr="00B07CD9">
        <w:rPr>
          <w:rFonts w:ascii="宋体" w:hAnsi="宋体" w:cs="Arial" w:hint="eastAsia"/>
          <w:sz w:val="21"/>
          <w:szCs w:val="21"/>
        </w:rPr>
        <w:t>国锦华</w:t>
      </w:r>
      <w:proofErr w:type="gramEnd"/>
      <w:del w:id="272" w:author="DELL" w:date="2018-01-15T14:02:00Z">
        <w:r w:rsidRPr="00B07CD9" w:rsidDel="006462B8">
          <w:rPr>
            <w:rFonts w:ascii="宋体" w:hAnsi="宋体" w:cs="Arial" w:hint="eastAsia"/>
            <w:sz w:val="21"/>
            <w:szCs w:val="21"/>
          </w:rPr>
          <w:delText>,</w:delText>
        </w:r>
      </w:del>
      <w:ins w:id="273" w:author="DELL" w:date="2018-01-15T14:02:00Z">
        <w:r w:rsidR="006462B8">
          <w:rPr>
            <w:rFonts w:ascii="宋体" w:hAnsi="宋体" w:cs="Arial" w:hint="eastAsia"/>
            <w:sz w:val="21"/>
            <w:szCs w:val="21"/>
          </w:rPr>
          <w:t>，</w:t>
        </w:r>
      </w:ins>
      <w:proofErr w:type="gramStart"/>
      <w:r w:rsidRPr="00B07CD9">
        <w:rPr>
          <w:rFonts w:ascii="宋体" w:hAnsi="宋体" w:cs="Arial" w:hint="eastAsia"/>
          <w:sz w:val="21"/>
          <w:szCs w:val="21"/>
        </w:rPr>
        <w:t>弓晓光</w:t>
      </w:r>
      <w:proofErr w:type="gramEnd"/>
      <w:r w:rsidRPr="00B07CD9">
        <w:rPr>
          <w:rFonts w:ascii="宋体" w:hAnsi="宋体" w:cs="Arial" w:hint="eastAsia"/>
          <w:sz w:val="21"/>
          <w:szCs w:val="21"/>
        </w:rPr>
        <w:t>. 国外电子商务产业发展的研究与借鉴[J]. 广西教育</w:t>
      </w:r>
      <w:del w:id="274" w:author="DELL" w:date="2018-01-15T14:02:00Z">
        <w:r w:rsidRPr="00B07CD9" w:rsidDel="006462B8">
          <w:rPr>
            <w:rFonts w:ascii="宋体" w:hAnsi="宋体" w:cs="Arial" w:hint="eastAsia"/>
            <w:sz w:val="21"/>
            <w:szCs w:val="21"/>
          </w:rPr>
          <w:delText>,</w:delText>
        </w:r>
      </w:del>
      <w:ins w:id="275" w:author="DELL" w:date="2018-01-15T14:02:00Z">
        <w:r w:rsidR="006462B8">
          <w:rPr>
            <w:rFonts w:ascii="宋体" w:hAnsi="宋体" w:cs="Arial" w:hint="eastAsia"/>
            <w:sz w:val="21"/>
            <w:szCs w:val="21"/>
          </w:rPr>
          <w:t>，</w:t>
        </w:r>
      </w:ins>
      <w:r w:rsidRPr="00B07CD9">
        <w:rPr>
          <w:rFonts w:ascii="宋体" w:hAnsi="宋体" w:cs="Arial" w:hint="eastAsia"/>
          <w:sz w:val="21"/>
          <w:szCs w:val="21"/>
        </w:rPr>
        <w:t>2016</w:t>
      </w:r>
      <w:del w:id="276" w:author="DELL" w:date="2018-01-15T14:02:00Z">
        <w:r w:rsidRPr="00B07CD9" w:rsidDel="006462B8">
          <w:rPr>
            <w:rFonts w:ascii="宋体" w:hAnsi="宋体" w:cs="Arial" w:hint="eastAsia"/>
            <w:sz w:val="21"/>
            <w:szCs w:val="21"/>
          </w:rPr>
          <w:delText>,</w:delText>
        </w:r>
      </w:del>
      <w:ins w:id="277" w:author="DELL" w:date="2018-01-15T14:02:00Z">
        <w:r w:rsidR="006462B8">
          <w:rPr>
            <w:rFonts w:ascii="宋体" w:hAnsi="宋体" w:cs="Arial" w:hint="eastAsia"/>
            <w:sz w:val="21"/>
            <w:szCs w:val="21"/>
          </w:rPr>
          <w:t>，</w:t>
        </w:r>
      </w:ins>
      <w:r w:rsidRPr="00B07CD9">
        <w:rPr>
          <w:rFonts w:ascii="宋体" w:hAnsi="宋体" w:cs="Arial" w:hint="eastAsia"/>
          <w:sz w:val="21"/>
          <w:szCs w:val="21"/>
        </w:rPr>
        <w:t>(47):</w:t>
      </w:r>
      <w:proofErr w:type="gramStart"/>
      <w:r w:rsidRPr="00B07CD9">
        <w:rPr>
          <w:rFonts w:ascii="宋体" w:hAnsi="宋体" w:cs="Arial" w:hint="eastAsia"/>
          <w:sz w:val="21"/>
          <w:szCs w:val="21"/>
        </w:rPr>
        <w:t>27-29+52.</w:t>
      </w:r>
      <w:proofErr w:type="gramEnd"/>
    </w:p>
    <w:p w:rsidR="00CF1EBD" w:rsidRPr="00B07CD9"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[11</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宋向东. 美国因特网现状及与我国的差距(下) 美国电子商务引发网络应用热潮个性化路线逐渐清晰[J]. 通信世界</w:t>
      </w:r>
      <w:del w:id="278" w:author="DELL" w:date="2018-01-15T14:02:00Z">
        <w:r w:rsidRPr="00B07CD9" w:rsidDel="006462B8">
          <w:rPr>
            <w:rFonts w:ascii="宋体" w:hAnsi="宋体" w:cs="Arial" w:hint="eastAsia"/>
            <w:sz w:val="21"/>
            <w:szCs w:val="21"/>
          </w:rPr>
          <w:delText>,</w:delText>
        </w:r>
      </w:del>
      <w:ins w:id="279" w:author="DELL" w:date="2018-01-15T14:02:00Z">
        <w:r w:rsidR="006462B8">
          <w:rPr>
            <w:rFonts w:ascii="宋体" w:hAnsi="宋体" w:cs="Arial" w:hint="eastAsia"/>
            <w:sz w:val="21"/>
            <w:szCs w:val="21"/>
          </w:rPr>
          <w:t>，</w:t>
        </w:r>
      </w:ins>
      <w:r w:rsidRPr="00B07CD9">
        <w:rPr>
          <w:rFonts w:ascii="宋体" w:hAnsi="宋体" w:cs="Arial" w:hint="eastAsia"/>
          <w:sz w:val="21"/>
          <w:szCs w:val="21"/>
        </w:rPr>
        <w:t>2008</w:t>
      </w:r>
      <w:del w:id="280" w:author="DELL" w:date="2018-01-15T14:02:00Z">
        <w:r w:rsidRPr="00B07CD9" w:rsidDel="006462B8">
          <w:rPr>
            <w:rFonts w:ascii="宋体" w:hAnsi="宋体" w:cs="Arial" w:hint="eastAsia"/>
            <w:sz w:val="21"/>
            <w:szCs w:val="21"/>
          </w:rPr>
          <w:delText>,</w:delText>
        </w:r>
      </w:del>
      <w:ins w:id="281" w:author="DELL" w:date="2018-01-15T14:02:00Z">
        <w:r w:rsidR="006462B8">
          <w:rPr>
            <w:rFonts w:ascii="宋体" w:hAnsi="宋体" w:cs="Arial" w:hint="eastAsia"/>
            <w:sz w:val="21"/>
            <w:szCs w:val="21"/>
          </w:rPr>
          <w:t>，</w:t>
        </w:r>
      </w:ins>
      <w:r w:rsidRPr="00B07CD9">
        <w:rPr>
          <w:rFonts w:ascii="宋体" w:hAnsi="宋体" w:cs="Arial" w:hint="eastAsia"/>
          <w:sz w:val="21"/>
          <w:szCs w:val="21"/>
        </w:rPr>
        <w:t>(31):</w:t>
      </w:r>
      <w:proofErr w:type="gramStart"/>
      <w:r w:rsidRPr="00B07CD9">
        <w:rPr>
          <w:rFonts w:ascii="宋体" w:hAnsi="宋体" w:cs="Arial" w:hint="eastAsia"/>
          <w:sz w:val="21"/>
          <w:szCs w:val="21"/>
        </w:rPr>
        <w:t>31-32.</w:t>
      </w:r>
      <w:proofErr w:type="gramEnd"/>
    </w:p>
    <w:p w:rsidR="00CF1EBD" w:rsidRPr="00B07CD9" w:rsidRDefault="00CF1EBD" w:rsidP="00CF1EBD">
      <w:pPr>
        <w:spacing w:line="360" w:lineRule="auto"/>
        <w:ind w:leftChars="100" w:left="240" w:firstLineChars="50" w:firstLine="105"/>
        <w:jc w:val="both"/>
        <w:rPr>
          <w:rFonts w:ascii="宋体" w:hAnsi="宋体" w:cs="Arial"/>
          <w:sz w:val="21"/>
          <w:szCs w:val="21"/>
        </w:rPr>
      </w:pPr>
      <w:r>
        <w:rPr>
          <w:rFonts w:ascii="宋体" w:hAnsi="宋体" w:cs="Arial" w:hint="eastAsia"/>
          <w:sz w:val="21"/>
          <w:szCs w:val="21"/>
        </w:rPr>
        <w:t>[12</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欧美国家电子商务飞速发展的因素[J]. 中国商贸</w:t>
      </w:r>
      <w:del w:id="282" w:author="DELL" w:date="2018-01-15T14:02:00Z">
        <w:r w:rsidRPr="00B07CD9" w:rsidDel="006462B8">
          <w:rPr>
            <w:rFonts w:ascii="宋体" w:hAnsi="宋体" w:cs="Arial" w:hint="eastAsia"/>
            <w:sz w:val="21"/>
            <w:szCs w:val="21"/>
          </w:rPr>
          <w:delText>,</w:delText>
        </w:r>
      </w:del>
      <w:ins w:id="283" w:author="DELL" w:date="2018-01-15T14:02:00Z">
        <w:r w:rsidR="006462B8">
          <w:rPr>
            <w:rFonts w:ascii="宋体" w:hAnsi="宋体" w:cs="Arial" w:hint="eastAsia"/>
            <w:sz w:val="21"/>
            <w:szCs w:val="21"/>
          </w:rPr>
          <w:t>，</w:t>
        </w:r>
      </w:ins>
      <w:r w:rsidRPr="00B07CD9">
        <w:rPr>
          <w:rFonts w:ascii="宋体" w:hAnsi="宋体" w:cs="Arial" w:hint="eastAsia"/>
          <w:sz w:val="21"/>
          <w:szCs w:val="21"/>
        </w:rPr>
        <w:t>2010</w:t>
      </w:r>
      <w:del w:id="284" w:author="DELL" w:date="2018-01-15T14:02:00Z">
        <w:r w:rsidRPr="00B07CD9" w:rsidDel="006462B8">
          <w:rPr>
            <w:rFonts w:ascii="宋体" w:hAnsi="宋体" w:cs="Arial" w:hint="eastAsia"/>
            <w:sz w:val="21"/>
            <w:szCs w:val="21"/>
          </w:rPr>
          <w:delText>,</w:delText>
        </w:r>
      </w:del>
      <w:ins w:id="285" w:author="DELL" w:date="2018-01-15T14:02:00Z">
        <w:r w:rsidR="006462B8">
          <w:rPr>
            <w:rFonts w:ascii="宋体" w:hAnsi="宋体" w:cs="Arial" w:hint="eastAsia"/>
            <w:sz w:val="21"/>
            <w:szCs w:val="21"/>
          </w:rPr>
          <w:t>，</w:t>
        </w:r>
      </w:ins>
      <w:r w:rsidRPr="00B07CD9">
        <w:rPr>
          <w:rFonts w:ascii="宋体" w:hAnsi="宋体" w:cs="Arial" w:hint="eastAsia"/>
          <w:sz w:val="21"/>
          <w:szCs w:val="21"/>
        </w:rPr>
        <w:t>(04):92.</w:t>
      </w:r>
    </w:p>
    <w:p w:rsidR="00CF1EBD" w:rsidRDefault="00CF1EBD" w:rsidP="00CF1EBD">
      <w:pPr>
        <w:spacing w:line="360" w:lineRule="auto"/>
        <w:ind w:leftChars="144" w:left="346"/>
        <w:jc w:val="both"/>
        <w:rPr>
          <w:rFonts w:ascii="宋体" w:hAnsi="宋体" w:cs="Arial"/>
          <w:sz w:val="21"/>
          <w:szCs w:val="21"/>
        </w:rPr>
      </w:pPr>
      <w:r>
        <w:rPr>
          <w:rFonts w:ascii="宋体" w:hAnsi="宋体" w:cs="Arial" w:hint="eastAsia"/>
          <w:sz w:val="21"/>
          <w:szCs w:val="21"/>
        </w:rPr>
        <w:t>[13</w:t>
      </w:r>
      <w:r w:rsidRPr="00B07CD9">
        <w:rPr>
          <w:rFonts w:ascii="宋体" w:hAnsi="宋体" w:cs="Arial" w:hint="eastAsia"/>
          <w:sz w:val="21"/>
          <w:szCs w:val="21"/>
        </w:rPr>
        <w:t>]</w:t>
      </w:r>
      <w:r>
        <w:rPr>
          <w:rFonts w:ascii="宋体" w:hAnsi="宋体" w:cs="Arial" w:hint="eastAsia"/>
          <w:sz w:val="21"/>
          <w:szCs w:val="21"/>
        </w:rPr>
        <w:t xml:space="preserve"> </w:t>
      </w:r>
      <w:r w:rsidRPr="00B07CD9">
        <w:rPr>
          <w:rFonts w:ascii="宋体" w:hAnsi="宋体" w:cs="Arial" w:hint="eastAsia"/>
          <w:sz w:val="21"/>
          <w:szCs w:val="21"/>
        </w:rPr>
        <w:t>陆雄文</w:t>
      </w:r>
      <w:del w:id="286" w:author="DELL" w:date="2018-01-15T14:02:00Z">
        <w:r w:rsidRPr="00B07CD9" w:rsidDel="006462B8">
          <w:rPr>
            <w:rFonts w:ascii="宋体" w:hAnsi="宋体" w:cs="Arial" w:hint="eastAsia"/>
            <w:sz w:val="21"/>
            <w:szCs w:val="21"/>
          </w:rPr>
          <w:delText>,</w:delText>
        </w:r>
      </w:del>
      <w:ins w:id="287" w:author="DELL" w:date="2018-01-15T14:02:00Z">
        <w:r w:rsidR="006462B8">
          <w:rPr>
            <w:rFonts w:ascii="宋体" w:hAnsi="宋体" w:cs="Arial" w:hint="eastAsia"/>
            <w:sz w:val="21"/>
            <w:szCs w:val="21"/>
          </w:rPr>
          <w:t>，</w:t>
        </w:r>
      </w:ins>
      <w:r w:rsidRPr="00B07CD9">
        <w:rPr>
          <w:rFonts w:ascii="宋体" w:hAnsi="宋体" w:cs="Arial" w:hint="eastAsia"/>
          <w:sz w:val="21"/>
          <w:szCs w:val="21"/>
        </w:rPr>
        <w:t>褚荣伟. 国外电子商务发展的比较及启示[J]. 市场营销导刊</w:t>
      </w:r>
      <w:del w:id="288" w:author="DELL" w:date="2018-01-15T14:02:00Z">
        <w:r w:rsidRPr="00B07CD9" w:rsidDel="006462B8">
          <w:rPr>
            <w:rFonts w:ascii="宋体" w:hAnsi="宋体" w:cs="Arial" w:hint="eastAsia"/>
            <w:sz w:val="21"/>
            <w:szCs w:val="21"/>
          </w:rPr>
          <w:delText>,</w:delText>
        </w:r>
      </w:del>
      <w:ins w:id="289" w:author="DELL" w:date="2018-01-15T14:02:00Z">
        <w:r w:rsidR="006462B8">
          <w:rPr>
            <w:rFonts w:ascii="宋体" w:hAnsi="宋体" w:cs="Arial" w:hint="eastAsia"/>
            <w:sz w:val="21"/>
            <w:szCs w:val="21"/>
          </w:rPr>
          <w:t>，</w:t>
        </w:r>
      </w:ins>
      <w:r w:rsidRPr="00B07CD9">
        <w:rPr>
          <w:rFonts w:ascii="宋体" w:hAnsi="宋体" w:cs="Arial" w:hint="eastAsia"/>
          <w:sz w:val="21"/>
          <w:szCs w:val="21"/>
        </w:rPr>
        <w:t>2005</w:t>
      </w:r>
      <w:del w:id="290" w:author="DELL" w:date="2018-01-15T14:02:00Z">
        <w:r w:rsidRPr="00B07CD9" w:rsidDel="006462B8">
          <w:rPr>
            <w:rFonts w:ascii="宋体" w:hAnsi="宋体" w:cs="Arial" w:hint="eastAsia"/>
            <w:sz w:val="21"/>
            <w:szCs w:val="21"/>
          </w:rPr>
          <w:delText>,</w:delText>
        </w:r>
      </w:del>
      <w:ins w:id="291" w:author="DELL" w:date="2018-01-15T14:02:00Z">
        <w:r w:rsidR="006462B8">
          <w:rPr>
            <w:rFonts w:ascii="宋体" w:hAnsi="宋体" w:cs="Arial" w:hint="eastAsia"/>
            <w:sz w:val="21"/>
            <w:szCs w:val="21"/>
          </w:rPr>
          <w:t>，</w:t>
        </w:r>
      </w:ins>
      <w:r w:rsidRPr="00B07CD9">
        <w:rPr>
          <w:rFonts w:ascii="宋体" w:hAnsi="宋体" w:cs="Arial" w:hint="eastAsia"/>
          <w:sz w:val="21"/>
          <w:szCs w:val="21"/>
        </w:rPr>
        <w:t>(04):</w:t>
      </w:r>
      <w:proofErr w:type="gramStart"/>
      <w:r w:rsidRPr="00B07CD9">
        <w:rPr>
          <w:rFonts w:ascii="宋体" w:hAnsi="宋体" w:cs="Arial" w:hint="eastAsia"/>
          <w:sz w:val="21"/>
          <w:szCs w:val="21"/>
        </w:rPr>
        <w:t>18-20.</w:t>
      </w:r>
      <w:proofErr w:type="gramEnd"/>
    </w:p>
    <w:p w:rsidR="00CF1EBD" w:rsidRPr="006F55C6" w:rsidRDefault="00CF1EBD" w:rsidP="00CF1EBD">
      <w:pPr>
        <w:spacing w:line="360" w:lineRule="auto"/>
        <w:ind w:leftChars="144" w:left="346"/>
        <w:jc w:val="both"/>
        <w:rPr>
          <w:rFonts w:ascii="宋体" w:hAnsi="宋体" w:cs="Arial"/>
          <w:sz w:val="21"/>
          <w:szCs w:val="21"/>
        </w:rPr>
      </w:pPr>
      <w:r w:rsidRPr="006F55C6">
        <w:rPr>
          <w:rFonts w:ascii="宋体" w:hAnsi="宋体"/>
        </w:rPr>
        <w:t>[</w:t>
      </w:r>
      <w:r w:rsidRPr="006F55C6">
        <w:rPr>
          <w:rFonts w:ascii="宋体" w:hAnsi="宋体" w:hint="eastAsia"/>
        </w:rPr>
        <w:t>14</w:t>
      </w:r>
      <w:r w:rsidRPr="006F55C6">
        <w:rPr>
          <w:rFonts w:ascii="宋体" w:hAnsi="宋体"/>
        </w:rPr>
        <w:t>]</w:t>
      </w:r>
      <w:r w:rsidRPr="006F55C6">
        <w:rPr>
          <w:rFonts w:ascii="宋体" w:hAnsi="宋体" w:hint="eastAsia"/>
        </w:rPr>
        <w:t xml:space="preserve"> </w:t>
      </w:r>
      <w:r w:rsidRPr="006F55C6">
        <w:rPr>
          <w:rFonts w:ascii="宋体" w:hAnsi="宋体" w:cs="Arial"/>
          <w:sz w:val="21"/>
          <w:szCs w:val="21"/>
        </w:rPr>
        <w:t xml:space="preserve">电子商务发展与我国城市商业综合体拓展策略研究[J]. </w:t>
      </w:r>
      <w:proofErr w:type="gramStart"/>
      <w:r w:rsidRPr="006F55C6">
        <w:rPr>
          <w:rFonts w:ascii="宋体" w:hAnsi="宋体" w:cs="Arial"/>
          <w:sz w:val="21"/>
          <w:szCs w:val="21"/>
        </w:rPr>
        <w:t>王丽艳</w:t>
      </w:r>
      <w:proofErr w:type="gramEnd"/>
      <w:del w:id="292" w:author="DELL" w:date="2018-01-15T14:02:00Z">
        <w:r w:rsidRPr="006F55C6" w:rsidDel="006462B8">
          <w:rPr>
            <w:rFonts w:ascii="宋体" w:hAnsi="宋体" w:cs="Arial"/>
            <w:sz w:val="21"/>
            <w:szCs w:val="21"/>
          </w:rPr>
          <w:delText>,</w:delText>
        </w:r>
      </w:del>
      <w:ins w:id="293" w:author="DELL" w:date="2018-01-15T14:02:00Z">
        <w:r w:rsidR="006462B8">
          <w:rPr>
            <w:rFonts w:ascii="宋体" w:hAnsi="宋体" w:cs="Arial"/>
            <w:sz w:val="21"/>
            <w:szCs w:val="21"/>
          </w:rPr>
          <w:t>，</w:t>
        </w:r>
      </w:ins>
      <w:r w:rsidRPr="006F55C6">
        <w:rPr>
          <w:rFonts w:ascii="宋体" w:hAnsi="宋体" w:cs="Arial"/>
          <w:sz w:val="21"/>
          <w:szCs w:val="21"/>
        </w:rPr>
        <w:t>葛秋磊</w:t>
      </w:r>
      <w:del w:id="294" w:author="DELL" w:date="2018-01-15T14:02:00Z">
        <w:r w:rsidRPr="006F55C6" w:rsidDel="006462B8">
          <w:rPr>
            <w:rFonts w:ascii="宋体" w:hAnsi="宋体" w:cs="Arial"/>
            <w:sz w:val="21"/>
            <w:szCs w:val="21"/>
          </w:rPr>
          <w:delText>,</w:delText>
        </w:r>
      </w:del>
      <w:ins w:id="295" w:author="DELL" w:date="2018-01-15T14:02:00Z">
        <w:r w:rsidR="006462B8">
          <w:rPr>
            <w:rFonts w:ascii="宋体" w:hAnsi="宋体" w:cs="Arial"/>
            <w:sz w:val="21"/>
            <w:szCs w:val="21"/>
          </w:rPr>
          <w:t>，</w:t>
        </w:r>
      </w:ins>
      <w:proofErr w:type="gramStart"/>
      <w:r w:rsidRPr="006F55C6">
        <w:rPr>
          <w:rFonts w:ascii="宋体" w:hAnsi="宋体" w:cs="Arial"/>
          <w:sz w:val="21"/>
          <w:szCs w:val="21"/>
        </w:rPr>
        <w:t>王振坡</w:t>
      </w:r>
      <w:proofErr w:type="gramEnd"/>
      <w:r>
        <w:rPr>
          <w:rFonts w:ascii="宋体" w:hAnsi="宋体" w:cs="Arial"/>
          <w:sz w:val="21"/>
          <w:szCs w:val="21"/>
        </w:rPr>
        <w:t>.</w:t>
      </w:r>
      <w:r w:rsidRPr="006F55C6">
        <w:rPr>
          <w:rFonts w:ascii="宋体" w:hAnsi="宋体" w:cs="Arial"/>
          <w:sz w:val="21"/>
          <w:szCs w:val="21"/>
        </w:rPr>
        <w:t>商业研究.</w:t>
      </w:r>
      <w:proofErr w:type="gramStart"/>
      <w:r w:rsidRPr="006F55C6">
        <w:rPr>
          <w:rFonts w:ascii="宋体" w:hAnsi="宋体"/>
          <w:iCs/>
        </w:rPr>
        <w:t>2014</w:t>
      </w:r>
      <w:r w:rsidRPr="006F55C6">
        <w:rPr>
          <w:rFonts w:ascii="宋体" w:hAnsi="宋体" w:cs="Arial"/>
          <w:sz w:val="21"/>
          <w:szCs w:val="21"/>
        </w:rPr>
        <w:t>(06)</w:t>
      </w:r>
      <w:r>
        <w:rPr>
          <w:rFonts w:ascii="宋体" w:hAnsi="宋体" w:cs="Arial" w:hint="eastAsia"/>
          <w:sz w:val="21"/>
          <w:szCs w:val="21"/>
        </w:rPr>
        <w:t>.</w:t>
      </w:r>
      <w:proofErr w:type="gramEnd"/>
    </w:p>
    <w:p w:rsidR="00CF1EBD" w:rsidRDefault="00CF1EBD" w:rsidP="00CF1EBD">
      <w:pPr>
        <w:spacing w:line="360" w:lineRule="auto"/>
        <w:ind w:leftChars="100" w:left="240" w:firstLineChars="50" w:firstLine="105"/>
        <w:jc w:val="both"/>
        <w:rPr>
          <w:rFonts w:ascii="宋体" w:hAnsi="宋体" w:cs="Arial"/>
          <w:sz w:val="21"/>
          <w:szCs w:val="21"/>
        </w:rPr>
      </w:pPr>
      <w:r>
        <w:rPr>
          <w:rFonts w:ascii="宋体" w:hAnsi="宋体" w:cs="Arial" w:hint="eastAsia"/>
          <w:sz w:val="21"/>
          <w:szCs w:val="21"/>
        </w:rPr>
        <w:t>[15</w:t>
      </w:r>
      <w:r w:rsidRPr="006F55C6">
        <w:rPr>
          <w:rFonts w:ascii="宋体" w:hAnsi="宋体" w:cs="Arial" w:hint="eastAsia"/>
          <w:sz w:val="21"/>
          <w:szCs w:val="21"/>
        </w:rPr>
        <w:t>]</w:t>
      </w:r>
      <w:r>
        <w:rPr>
          <w:rFonts w:ascii="宋体" w:hAnsi="宋体" w:cs="Arial" w:hint="eastAsia"/>
          <w:sz w:val="21"/>
          <w:szCs w:val="21"/>
        </w:rPr>
        <w:t xml:space="preserve"> </w:t>
      </w:r>
      <w:r w:rsidRPr="006F55C6">
        <w:rPr>
          <w:rFonts w:ascii="宋体" w:hAnsi="宋体" w:cs="Arial" w:hint="eastAsia"/>
          <w:sz w:val="21"/>
          <w:szCs w:val="21"/>
        </w:rPr>
        <w:t>鲁培康.</w:t>
      </w:r>
      <w:proofErr w:type="gramStart"/>
      <w:r w:rsidRPr="006F55C6">
        <w:rPr>
          <w:rFonts w:ascii="宋体" w:hAnsi="宋体" w:cs="Arial" w:hint="eastAsia"/>
          <w:sz w:val="21"/>
          <w:szCs w:val="21"/>
        </w:rPr>
        <w:t>凌雁</w:t>
      </w:r>
      <w:proofErr w:type="gramEnd"/>
      <w:r w:rsidRPr="006F55C6">
        <w:rPr>
          <w:rFonts w:ascii="宋体" w:hAnsi="宋体" w:cs="Arial" w:hint="eastAsia"/>
          <w:sz w:val="21"/>
          <w:szCs w:val="21"/>
        </w:rPr>
        <w:t>.阿里巴巴与中国电子商务的未来趋势[J]. 销售与市场</w:t>
      </w:r>
      <w:del w:id="296" w:author="DELL" w:date="2018-01-15T14:02:00Z">
        <w:r w:rsidRPr="006F55C6" w:rsidDel="006462B8">
          <w:rPr>
            <w:rFonts w:ascii="宋体" w:hAnsi="宋体" w:cs="Arial" w:hint="eastAsia"/>
            <w:sz w:val="21"/>
            <w:szCs w:val="21"/>
          </w:rPr>
          <w:delText>,</w:delText>
        </w:r>
      </w:del>
      <w:ins w:id="297" w:author="DELL" w:date="2018-01-15T14:02:00Z">
        <w:r w:rsidR="006462B8">
          <w:rPr>
            <w:rFonts w:ascii="宋体" w:hAnsi="宋体" w:cs="Arial" w:hint="eastAsia"/>
            <w:sz w:val="21"/>
            <w:szCs w:val="21"/>
          </w:rPr>
          <w:t>，</w:t>
        </w:r>
      </w:ins>
      <w:r w:rsidRPr="006F55C6">
        <w:rPr>
          <w:rFonts w:ascii="宋体" w:hAnsi="宋体" w:cs="Arial" w:hint="eastAsia"/>
          <w:sz w:val="21"/>
          <w:szCs w:val="21"/>
        </w:rPr>
        <w:t>2009（02）</w:t>
      </w:r>
      <w:r>
        <w:rPr>
          <w:rFonts w:ascii="宋体" w:hAnsi="宋体" w:cs="Arial" w:hint="eastAsia"/>
          <w:sz w:val="21"/>
          <w:szCs w:val="21"/>
        </w:rPr>
        <w:t>:70.</w:t>
      </w:r>
    </w:p>
    <w:p w:rsidR="00CF1EBD" w:rsidRDefault="00CF1EBD" w:rsidP="00CF1EBD">
      <w:pPr>
        <w:spacing w:line="360" w:lineRule="auto"/>
        <w:ind w:left="720" w:firstLineChars="50" w:firstLine="105"/>
        <w:jc w:val="both"/>
        <w:rPr>
          <w:rFonts w:ascii="宋体" w:hAnsi="宋体" w:cs="Arial"/>
          <w:sz w:val="21"/>
          <w:szCs w:val="21"/>
        </w:rPr>
      </w:pPr>
      <w:r>
        <w:rPr>
          <w:rFonts w:ascii="宋体" w:hAnsi="宋体" w:cs="Arial" w:hint="eastAsia"/>
          <w:sz w:val="21"/>
          <w:szCs w:val="21"/>
        </w:rPr>
        <w:t>[16</w:t>
      </w:r>
      <w:r w:rsidRPr="006F55C6">
        <w:rPr>
          <w:rFonts w:ascii="宋体" w:hAnsi="宋体" w:cs="Arial" w:hint="eastAsia"/>
          <w:sz w:val="21"/>
          <w:szCs w:val="21"/>
        </w:rPr>
        <w:t>]</w:t>
      </w:r>
      <w:r>
        <w:rPr>
          <w:rFonts w:ascii="宋体" w:hAnsi="宋体" w:cs="Arial" w:hint="eastAsia"/>
          <w:sz w:val="21"/>
          <w:szCs w:val="21"/>
        </w:rPr>
        <w:t xml:space="preserve"> </w:t>
      </w:r>
      <w:r w:rsidRPr="006F55C6">
        <w:rPr>
          <w:rFonts w:ascii="宋体" w:hAnsi="宋体" w:cs="Arial" w:hint="eastAsia"/>
          <w:sz w:val="21"/>
          <w:szCs w:val="21"/>
        </w:rPr>
        <w:t>叶佳.中国电子商务发展现状及其面临的问题[J].商业经济</w:t>
      </w:r>
      <w:del w:id="298" w:author="DELL" w:date="2018-01-15T14:02:00Z">
        <w:r w:rsidRPr="006F55C6" w:rsidDel="006462B8">
          <w:rPr>
            <w:rFonts w:ascii="宋体" w:hAnsi="宋体" w:cs="Arial" w:hint="eastAsia"/>
            <w:sz w:val="21"/>
            <w:szCs w:val="21"/>
          </w:rPr>
          <w:delText>,</w:delText>
        </w:r>
      </w:del>
      <w:ins w:id="299" w:author="DELL" w:date="2018-01-15T14:02:00Z">
        <w:r w:rsidR="006462B8">
          <w:rPr>
            <w:rFonts w:ascii="宋体" w:hAnsi="宋体" w:cs="Arial" w:hint="eastAsia"/>
            <w:sz w:val="21"/>
            <w:szCs w:val="21"/>
          </w:rPr>
          <w:t>，</w:t>
        </w:r>
      </w:ins>
      <w:r w:rsidRPr="006F55C6">
        <w:rPr>
          <w:rFonts w:ascii="宋体" w:hAnsi="宋体" w:cs="Arial" w:hint="eastAsia"/>
          <w:sz w:val="21"/>
          <w:szCs w:val="21"/>
        </w:rPr>
        <w:t>2010（07）</w:t>
      </w:r>
      <w:r>
        <w:rPr>
          <w:rFonts w:ascii="宋体" w:hAnsi="宋体" w:cs="Arial" w:hint="eastAsia"/>
          <w:sz w:val="21"/>
          <w:szCs w:val="21"/>
        </w:rPr>
        <w:t>:37.</w:t>
      </w:r>
    </w:p>
    <w:p w:rsidR="00CF1EBD" w:rsidRPr="00CD4577" w:rsidRDefault="00CF1EBD" w:rsidP="00CF1EBD">
      <w:pPr>
        <w:spacing w:line="360" w:lineRule="auto"/>
        <w:ind w:leftChars="150" w:left="360"/>
        <w:jc w:val="both"/>
        <w:rPr>
          <w:rFonts w:ascii="宋体" w:hAnsi="宋体" w:cs="Arial"/>
          <w:sz w:val="21"/>
          <w:szCs w:val="21"/>
        </w:rPr>
      </w:pPr>
      <w:r w:rsidRPr="00CD4577">
        <w:rPr>
          <w:rFonts w:ascii="宋体" w:hAnsi="宋体" w:cs="Arial"/>
          <w:sz w:val="21"/>
          <w:szCs w:val="21"/>
        </w:rPr>
        <w:lastRenderedPageBreak/>
        <w:t>[</w:t>
      </w:r>
      <w:r w:rsidRPr="00CD4577">
        <w:rPr>
          <w:rFonts w:ascii="宋体" w:hAnsi="宋体" w:cs="Arial" w:hint="eastAsia"/>
          <w:sz w:val="21"/>
          <w:szCs w:val="21"/>
        </w:rPr>
        <w:t>17</w:t>
      </w:r>
      <w:r w:rsidRPr="00CD4577">
        <w:rPr>
          <w:rFonts w:ascii="宋体" w:hAnsi="宋体" w:cs="Arial"/>
          <w:sz w:val="21"/>
          <w:szCs w:val="21"/>
        </w:rPr>
        <w:t>]</w:t>
      </w:r>
      <w:r w:rsidRPr="00CD4577">
        <w:rPr>
          <w:rFonts w:ascii="宋体" w:hAnsi="宋体" w:cs="Arial" w:hint="eastAsia"/>
          <w:sz w:val="21"/>
          <w:szCs w:val="21"/>
        </w:rPr>
        <w:t xml:space="preserve"> </w:t>
      </w:r>
      <w:r w:rsidRPr="00CD4577">
        <w:rPr>
          <w:rFonts w:ascii="宋体" w:hAnsi="宋体" w:cs="Arial"/>
          <w:sz w:val="21"/>
          <w:szCs w:val="21"/>
        </w:rPr>
        <w:t>发展农产品电子商务的案例分析与启示——以“菜管家”和Freshdirect为例[J]. 赵苹</w:t>
      </w:r>
      <w:del w:id="300" w:author="DELL" w:date="2018-01-15T14:02:00Z">
        <w:r w:rsidRPr="00CD4577" w:rsidDel="006462B8">
          <w:rPr>
            <w:rFonts w:ascii="宋体" w:hAnsi="宋体" w:cs="Arial"/>
            <w:sz w:val="21"/>
            <w:szCs w:val="21"/>
          </w:rPr>
          <w:delText>,</w:delText>
        </w:r>
      </w:del>
      <w:ins w:id="301" w:author="DELL" w:date="2018-01-15T14:02:00Z">
        <w:r w:rsidR="006462B8">
          <w:rPr>
            <w:rFonts w:ascii="宋体" w:hAnsi="宋体" w:cs="Arial"/>
            <w:sz w:val="21"/>
            <w:szCs w:val="21"/>
          </w:rPr>
          <w:t>，</w:t>
        </w:r>
      </w:ins>
      <w:r w:rsidRPr="00CD4577">
        <w:rPr>
          <w:rFonts w:ascii="宋体" w:hAnsi="宋体" w:cs="Arial"/>
          <w:sz w:val="21"/>
          <w:szCs w:val="21"/>
        </w:rPr>
        <w:t>骆毅.商业经济与管理.</w:t>
      </w:r>
      <w:proofErr w:type="gramStart"/>
      <w:r w:rsidRPr="00CD4577">
        <w:rPr>
          <w:rFonts w:ascii="宋体" w:hAnsi="宋体" w:cs="Arial"/>
          <w:sz w:val="21"/>
          <w:szCs w:val="21"/>
        </w:rPr>
        <w:t>2011(07)</w:t>
      </w:r>
      <w:r w:rsidRPr="00CD4577">
        <w:rPr>
          <w:rFonts w:ascii="宋体" w:hAnsi="宋体" w:cs="Arial" w:hint="eastAsia"/>
          <w:sz w:val="21"/>
          <w:szCs w:val="21"/>
        </w:rPr>
        <w:t>.</w:t>
      </w:r>
      <w:proofErr w:type="gramEnd"/>
    </w:p>
    <w:p w:rsidR="00CF1EBD" w:rsidRPr="00CD4577" w:rsidRDefault="00CF1EBD" w:rsidP="00CF1EBD">
      <w:pPr>
        <w:spacing w:line="360" w:lineRule="auto"/>
        <w:ind w:leftChars="100" w:left="240" w:firstLineChars="50" w:firstLine="105"/>
        <w:jc w:val="both"/>
        <w:rPr>
          <w:rFonts w:ascii="宋体" w:hAnsi="宋体"/>
          <w:sz w:val="21"/>
          <w:szCs w:val="21"/>
        </w:rPr>
      </w:pPr>
      <w:r w:rsidRPr="00CD4577">
        <w:rPr>
          <w:rFonts w:ascii="宋体" w:hAnsi="宋体" w:hint="eastAsia"/>
          <w:sz w:val="21"/>
          <w:szCs w:val="21"/>
        </w:rPr>
        <w:t>[</w:t>
      </w:r>
      <w:r>
        <w:rPr>
          <w:rFonts w:ascii="宋体" w:hAnsi="宋体" w:hint="eastAsia"/>
          <w:sz w:val="21"/>
          <w:szCs w:val="21"/>
        </w:rPr>
        <w:t>18</w:t>
      </w:r>
      <w:r w:rsidRPr="00CD4577">
        <w:rPr>
          <w:rFonts w:ascii="宋体" w:hAnsi="宋体" w:hint="eastAsia"/>
          <w:sz w:val="21"/>
          <w:szCs w:val="21"/>
        </w:rPr>
        <w:t xml:space="preserve">] </w:t>
      </w:r>
      <w:proofErr w:type="gramStart"/>
      <w:r w:rsidRPr="00CD4577">
        <w:rPr>
          <w:rFonts w:ascii="宋体" w:hAnsi="宋体" w:hint="eastAsia"/>
          <w:sz w:val="21"/>
          <w:szCs w:val="21"/>
        </w:rPr>
        <w:t>程墨著</w:t>
      </w:r>
      <w:proofErr w:type="gramEnd"/>
      <w:r w:rsidRPr="00CD4577">
        <w:rPr>
          <w:rFonts w:ascii="宋体" w:hAnsi="宋体" w:hint="eastAsia"/>
          <w:sz w:val="21"/>
          <w:szCs w:val="21"/>
        </w:rPr>
        <w:t>.深入浅出React和Redux[M].北京：机械工业出版社.2017.</w:t>
      </w:r>
    </w:p>
    <w:p w:rsidR="00CF1EBD" w:rsidRDefault="00CF1EBD" w:rsidP="00CF1EBD">
      <w:pPr>
        <w:spacing w:line="360" w:lineRule="auto"/>
        <w:ind w:leftChars="150" w:left="360"/>
        <w:jc w:val="both"/>
        <w:rPr>
          <w:rFonts w:ascii="宋体" w:hAnsi="宋体" w:cs="Arial"/>
          <w:sz w:val="21"/>
          <w:szCs w:val="21"/>
        </w:rPr>
      </w:pPr>
      <w:r w:rsidRPr="00CD4577">
        <w:rPr>
          <w:rFonts w:ascii="宋体" w:hAnsi="宋体" w:cs="Arial" w:hint="eastAsia"/>
          <w:sz w:val="21"/>
          <w:szCs w:val="21"/>
        </w:rPr>
        <w:t>[19] 新华网.ASP、JSP、PHP三种技术比较</w:t>
      </w:r>
      <w:r w:rsidRPr="00CD4577">
        <w:rPr>
          <w:rFonts w:ascii="宋体" w:hAnsi="宋体" w:cs="Arial"/>
          <w:sz w:val="21"/>
          <w:szCs w:val="21"/>
        </w:rPr>
        <w:t>[EB/OL].[</w:t>
      </w:r>
      <w:smartTag w:uri="urn:schemas-microsoft-com:office:smarttags" w:element="chsdate">
        <w:smartTagPr>
          <w:attr w:name="Year" w:val="2007"/>
          <w:attr w:name="Month" w:val="04"/>
          <w:attr w:name="Day" w:val="29"/>
          <w:attr w:name="IsLunarDate" w:val="False"/>
          <w:attr w:name="IsROCDate" w:val="False"/>
        </w:smartTagPr>
        <w:r w:rsidRPr="00CD4577">
          <w:rPr>
            <w:rFonts w:ascii="宋体" w:hAnsi="宋体" w:cs="Arial"/>
            <w:sz w:val="21"/>
            <w:szCs w:val="21"/>
          </w:rPr>
          <w:t>2007</w:t>
        </w:r>
        <w:r w:rsidRPr="00CD4577">
          <w:rPr>
            <w:rFonts w:ascii="宋体" w:hAnsi="宋体" w:cs="Arial" w:hint="eastAsia"/>
            <w:sz w:val="21"/>
            <w:szCs w:val="21"/>
          </w:rPr>
          <w:t>年04月29日</w:t>
        </w:r>
      </w:smartTag>
      <w:r w:rsidRPr="00CD4577">
        <w:rPr>
          <w:rFonts w:ascii="宋体" w:hAnsi="宋体" w:cs="Arial" w:hint="eastAsia"/>
          <w:sz w:val="21"/>
          <w:szCs w:val="21"/>
        </w:rPr>
        <w:t>].http://news.xinhuanet.com/internet/2007-04/29/content_6044292.htm</w:t>
      </w:r>
      <w:r w:rsidRPr="00CD4577">
        <w:rPr>
          <w:rFonts w:ascii="宋体" w:hAnsi="宋体" w:cs="Arial"/>
          <w:sz w:val="21"/>
          <w:szCs w:val="21"/>
        </w:rPr>
        <w:t>.</w:t>
      </w:r>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 xml:space="preserve">[20] </w:t>
      </w:r>
      <w:r w:rsidRPr="00626965">
        <w:rPr>
          <w:rFonts w:ascii="宋体" w:hAnsi="宋体" w:cs="Arial"/>
          <w:sz w:val="21"/>
          <w:szCs w:val="21"/>
        </w:rPr>
        <w:t>Farrukh Shahzad</w:t>
      </w:r>
      <w:del w:id="302" w:author="DELL" w:date="2018-01-15T14:02:00Z">
        <w:r w:rsidRPr="00626965" w:rsidDel="006462B8">
          <w:rPr>
            <w:rFonts w:ascii="宋体" w:hAnsi="宋体" w:cs="Arial"/>
            <w:sz w:val="21"/>
            <w:szCs w:val="21"/>
          </w:rPr>
          <w:delText>,</w:delText>
        </w:r>
      </w:del>
      <w:ins w:id="303" w:author="DELL" w:date="2018-01-15T14:02:00Z">
        <w:r w:rsidR="006462B8">
          <w:rPr>
            <w:rFonts w:ascii="宋体" w:hAnsi="宋体" w:cs="Arial"/>
            <w:sz w:val="21"/>
            <w:szCs w:val="21"/>
          </w:rPr>
          <w:t>，</w:t>
        </w:r>
      </w:ins>
      <w:r w:rsidRPr="00626965">
        <w:rPr>
          <w:rFonts w:ascii="宋体" w:hAnsi="宋体" w:cs="Arial"/>
          <w:sz w:val="21"/>
          <w:szCs w:val="21"/>
        </w:rPr>
        <w:t xml:space="preserve"> Modern and Responsive Mobile-enabled Web Applications</w:t>
      </w:r>
      <w:del w:id="304" w:author="DELL" w:date="2018-01-15T14:02:00Z">
        <w:r w:rsidRPr="00626965" w:rsidDel="006462B8">
          <w:rPr>
            <w:rFonts w:ascii="宋体" w:hAnsi="宋体" w:cs="Arial"/>
            <w:sz w:val="21"/>
            <w:szCs w:val="21"/>
          </w:rPr>
          <w:delText>,</w:delText>
        </w:r>
      </w:del>
      <w:ins w:id="305" w:author="DELL" w:date="2018-01-15T14:02:00Z">
        <w:r w:rsidR="006462B8">
          <w:rPr>
            <w:rFonts w:ascii="宋体" w:hAnsi="宋体" w:cs="Arial"/>
            <w:sz w:val="21"/>
            <w:szCs w:val="21"/>
          </w:rPr>
          <w:t>，</w:t>
        </w:r>
      </w:ins>
      <w:r w:rsidRPr="00626965">
        <w:rPr>
          <w:rFonts w:ascii="宋体" w:hAnsi="宋体" w:cs="Arial"/>
          <w:sz w:val="21"/>
          <w:szCs w:val="21"/>
        </w:rPr>
        <w:t xml:space="preserve"> In Procedia Computer Science</w:t>
      </w:r>
      <w:del w:id="306" w:author="DELL" w:date="2018-01-15T14:02:00Z">
        <w:r w:rsidRPr="00626965" w:rsidDel="006462B8">
          <w:rPr>
            <w:rFonts w:ascii="宋体" w:hAnsi="宋体" w:cs="Arial"/>
            <w:sz w:val="21"/>
            <w:szCs w:val="21"/>
          </w:rPr>
          <w:delText>,</w:delText>
        </w:r>
      </w:del>
      <w:ins w:id="307" w:author="DELL" w:date="2018-01-15T14:02:00Z">
        <w:r w:rsidR="006462B8">
          <w:rPr>
            <w:rFonts w:ascii="宋体" w:hAnsi="宋体" w:cs="Arial"/>
            <w:sz w:val="21"/>
            <w:szCs w:val="21"/>
          </w:rPr>
          <w:t>，</w:t>
        </w:r>
      </w:ins>
      <w:r w:rsidRPr="00626965">
        <w:rPr>
          <w:rFonts w:ascii="宋体" w:hAnsi="宋体" w:cs="Arial"/>
          <w:sz w:val="21"/>
          <w:szCs w:val="21"/>
        </w:rPr>
        <w:t xml:space="preserve"> Volume 110</w:t>
      </w:r>
      <w:del w:id="308" w:author="DELL" w:date="2018-01-15T14:02:00Z">
        <w:r w:rsidRPr="00626965" w:rsidDel="006462B8">
          <w:rPr>
            <w:rFonts w:ascii="宋体" w:hAnsi="宋体" w:cs="Arial"/>
            <w:sz w:val="21"/>
            <w:szCs w:val="21"/>
          </w:rPr>
          <w:delText>,</w:delText>
        </w:r>
      </w:del>
      <w:ins w:id="309" w:author="DELL" w:date="2018-01-15T14:02:00Z">
        <w:r w:rsidR="006462B8">
          <w:rPr>
            <w:rFonts w:ascii="宋体" w:hAnsi="宋体" w:cs="Arial"/>
            <w:sz w:val="21"/>
            <w:szCs w:val="21"/>
          </w:rPr>
          <w:t>，</w:t>
        </w:r>
      </w:ins>
      <w:r w:rsidRPr="00626965">
        <w:rPr>
          <w:rFonts w:ascii="宋体" w:hAnsi="宋体" w:cs="Arial"/>
          <w:sz w:val="21"/>
          <w:szCs w:val="21"/>
        </w:rPr>
        <w:t xml:space="preserve"> 2017</w:t>
      </w:r>
      <w:del w:id="310" w:author="DELL" w:date="2018-01-15T14:02:00Z">
        <w:r w:rsidRPr="00626965" w:rsidDel="006462B8">
          <w:rPr>
            <w:rFonts w:ascii="宋体" w:hAnsi="宋体" w:cs="Arial"/>
            <w:sz w:val="21"/>
            <w:szCs w:val="21"/>
          </w:rPr>
          <w:delText>,</w:delText>
        </w:r>
      </w:del>
      <w:ins w:id="311" w:author="DELL" w:date="2018-01-15T14:02:00Z">
        <w:r w:rsidR="006462B8">
          <w:rPr>
            <w:rFonts w:ascii="宋体" w:hAnsi="宋体" w:cs="Arial"/>
            <w:sz w:val="21"/>
            <w:szCs w:val="21"/>
          </w:rPr>
          <w:t>，</w:t>
        </w:r>
      </w:ins>
      <w:r w:rsidRPr="00626965">
        <w:rPr>
          <w:rFonts w:ascii="宋体" w:hAnsi="宋体" w:cs="Arial"/>
          <w:sz w:val="21"/>
          <w:szCs w:val="21"/>
        </w:rPr>
        <w:t xml:space="preserve"> Pages 410-415</w:t>
      </w:r>
      <w:del w:id="312" w:author="DELL" w:date="2018-01-15T14:02:00Z">
        <w:r w:rsidRPr="00626965" w:rsidDel="006462B8">
          <w:rPr>
            <w:rFonts w:ascii="宋体" w:hAnsi="宋体" w:cs="Arial"/>
            <w:sz w:val="21"/>
            <w:szCs w:val="21"/>
          </w:rPr>
          <w:delText>,</w:delText>
        </w:r>
      </w:del>
      <w:ins w:id="313" w:author="DELL" w:date="2018-01-15T14:02:00Z">
        <w:r w:rsidR="006462B8">
          <w:rPr>
            <w:rFonts w:ascii="宋体" w:hAnsi="宋体" w:cs="Arial"/>
            <w:sz w:val="21"/>
            <w:szCs w:val="21"/>
          </w:rPr>
          <w:t>，</w:t>
        </w:r>
      </w:ins>
      <w:r w:rsidRPr="00626965">
        <w:rPr>
          <w:rFonts w:ascii="宋体" w:hAnsi="宋体" w:cs="Arial"/>
          <w:sz w:val="21"/>
          <w:szCs w:val="21"/>
        </w:rPr>
        <w:t xml:space="preserve"> ISSN 1877-0509</w:t>
      </w:r>
      <w:del w:id="314" w:author="DELL" w:date="2018-01-15T14:02:00Z">
        <w:r w:rsidRPr="00626965" w:rsidDel="006462B8">
          <w:rPr>
            <w:rFonts w:ascii="宋体" w:hAnsi="宋体" w:cs="Arial"/>
            <w:sz w:val="21"/>
            <w:szCs w:val="21"/>
          </w:rPr>
          <w:delText>,</w:delText>
        </w:r>
      </w:del>
      <w:ins w:id="315" w:author="DELL" w:date="2018-01-15T14:02:00Z">
        <w:r w:rsidR="006462B8">
          <w:rPr>
            <w:rFonts w:ascii="宋体" w:hAnsi="宋体" w:cs="Arial"/>
            <w:sz w:val="21"/>
            <w:szCs w:val="21"/>
          </w:rPr>
          <w:t>，</w:t>
        </w:r>
      </w:ins>
      <w:r w:rsidRPr="00626965">
        <w:rPr>
          <w:rFonts w:ascii="宋体" w:hAnsi="宋体" w:cs="Arial"/>
          <w:sz w:val="21"/>
          <w:szCs w:val="21"/>
        </w:rPr>
        <w:t xml:space="preserve"> https://doi.org/10.1016/j.procs.2017.06.105.</w:t>
      </w:r>
    </w:p>
    <w:p w:rsidR="00CF1EBD" w:rsidRPr="00626965"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[21</w:t>
      </w:r>
      <w:r w:rsidRPr="00626965">
        <w:rPr>
          <w:rFonts w:ascii="宋体" w:hAnsi="宋体" w:cs="Arial" w:hint="eastAsia"/>
          <w:sz w:val="21"/>
          <w:szCs w:val="21"/>
        </w:rPr>
        <w:t>]</w:t>
      </w:r>
      <w:r w:rsidRPr="00626965">
        <w:rPr>
          <w:rFonts w:ascii="宋体" w:hAnsi="宋体" w:cs="Arial"/>
          <w:sz w:val="21"/>
          <w:szCs w:val="21"/>
        </w:rPr>
        <w:t>Farrukh Shahzad</w:t>
      </w:r>
      <w:del w:id="316" w:author="DELL" w:date="2018-01-15T14:02:00Z">
        <w:r w:rsidRPr="00626965" w:rsidDel="006462B8">
          <w:rPr>
            <w:rFonts w:ascii="宋体" w:hAnsi="宋体" w:cs="Arial"/>
            <w:sz w:val="21"/>
            <w:szCs w:val="21"/>
          </w:rPr>
          <w:delText>,</w:delText>
        </w:r>
      </w:del>
      <w:ins w:id="317" w:author="DELL" w:date="2018-01-15T14:02:00Z">
        <w:r w:rsidR="006462B8">
          <w:rPr>
            <w:rFonts w:ascii="宋体" w:hAnsi="宋体" w:cs="Arial"/>
            <w:sz w:val="21"/>
            <w:szCs w:val="21"/>
          </w:rPr>
          <w:t>，</w:t>
        </w:r>
      </w:ins>
      <w:r w:rsidRPr="00626965">
        <w:rPr>
          <w:rFonts w:ascii="宋体" w:hAnsi="宋体" w:cs="Arial"/>
          <w:sz w:val="21"/>
          <w:szCs w:val="21"/>
        </w:rPr>
        <w:t xml:space="preserve"> Tarek R. Sheltami</w:t>
      </w:r>
      <w:del w:id="318" w:author="DELL" w:date="2018-01-15T14:02:00Z">
        <w:r w:rsidRPr="00626965" w:rsidDel="006462B8">
          <w:rPr>
            <w:rFonts w:ascii="宋体" w:hAnsi="宋体" w:cs="Arial"/>
            <w:sz w:val="21"/>
            <w:szCs w:val="21"/>
          </w:rPr>
          <w:delText>,</w:delText>
        </w:r>
      </w:del>
      <w:ins w:id="319" w:author="DELL" w:date="2018-01-15T14:02:00Z">
        <w:r w:rsidR="006462B8">
          <w:rPr>
            <w:rFonts w:ascii="宋体" w:hAnsi="宋体" w:cs="Arial"/>
            <w:sz w:val="21"/>
            <w:szCs w:val="21"/>
          </w:rPr>
          <w:t>，</w:t>
        </w:r>
      </w:ins>
      <w:r w:rsidRPr="00626965">
        <w:rPr>
          <w:rFonts w:ascii="宋体" w:hAnsi="宋体" w:cs="Arial"/>
          <w:sz w:val="21"/>
          <w:szCs w:val="21"/>
        </w:rPr>
        <w:t xml:space="preserve"> Elhadi M. Shakshuki</w:t>
      </w:r>
      <w:del w:id="320" w:author="DELL" w:date="2018-01-15T14:02:00Z">
        <w:r w:rsidRPr="00626965" w:rsidDel="006462B8">
          <w:rPr>
            <w:rFonts w:ascii="宋体" w:hAnsi="宋体" w:cs="Arial"/>
            <w:sz w:val="21"/>
            <w:szCs w:val="21"/>
          </w:rPr>
          <w:delText>,</w:delText>
        </w:r>
      </w:del>
      <w:ins w:id="321" w:author="DELL" w:date="2018-01-15T14:02:00Z">
        <w:r w:rsidR="006462B8">
          <w:rPr>
            <w:rFonts w:ascii="宋体" w:hAnsi="宋体" w:cs="Arial"/>
            <w:sz w:val="21"/>
            <w:szCs w:val="21"/>
          </w:rPr>
          <w:t>，</w:t>
        </w:r>
      </w:ins>
      <w:r w:rsidRPr="00626965">
        <w:rPr>
          <w:rFonts w:ascii="宋体" w:hAnsi="宋体" w:cs="Arial"/>
          <w:sz w:val="21"/>
          <w:szCs w:val="21"/>
        </w:rPr>
        <w:t xml:space="preserve"> Omar Shaikh</w:t>
      </w:r>
      <w:del w:id="322" w:author="DELL" w:date="2018-01-15T14:02:00Z">
        <w:r w:rsidRPr="00626965" w:rsidDel="006462B8">
          <w:rPr>
            <w:rFonts w:ascii="宋体" w:hAnsi="宋体" w:cs="Arial"/>
            <w:sz w:val="21"/>
            <w:szCs w:val="21"/>
          </w:rPr>
          <w:delText>,</w:delText>
        </w:r>
      </w:del>
      <w:ins w:id="323" w:author="DELL" w:date="2018-01-15T14:02:00Z">
        <w:r w:rsidR="006462B8">
          <w:rPr>
            <w:rFonts w:ascii="宋体" w:hAnsi="宋体" w:cs="Arial"/>
            <w:sz w:val="21"/>
            <w:szCs w:val="21"/>
          </w:rPr>
          <w:t>，</w:t>
        </w:r>
      </w:ins>
      <w:r w:rsidRPr="00626965">
        <w:rPr>
          <w:rFonts w:ascii="宋体" w:hAnsi="宋体" w:cs="Arial"/>
          <w:sz w:val="21"/>
          <w:szCs w:val="21"/>
        </w:rPr>
        <w:t xml:space="preserve"> A Review of Latest Web Tools and Libraries for State-of-the-art Visualization</w:t>
      </w:r>
      <w:del w:id="324" w:author="DELL" w:date="2018-01-15T14:02:00Z">
        <w:r w:rsidRPr="00626965" w:rsidDel="006462B8">
          <w:rPr>
            <w:rFonts w:ascii="宋体" w:hAnsi="宋体" w:cs="Arial"/>
            <w:sz w:val="21"/>
            <w:szCs w:val="21"/>
          </w:rPr>
          <w:delText>,</w:delText>
        </w:r>
      </w:del>
      <w:ins w:id="325" w:author="DELL" w:date="2018-01-15T14:02:00Z">
        <w:r w:rsidR="006462B8">
          <w:rPr>
            <w:rFonts w:ascii="宋体" w:hAnsi="宋体" w:cs="Arial"/>
            <w:sz w:val="21"/>
            <w:szCs w:val="21"/>
          </w:rPr>
          <w:t>，</w:t>
        </w:r>
      </w:ins>
      <w:r w:rsidRPr="00626965">
        <w:rPr>
          <w:rFonts w:ascii="宋体" w:hAnsi="宋体" w:cs="Arial"/>
          <w:sz w:val="21"/>
          <w:szCs w:val="21"/>
        </w:rPr>
        <w:t xml:space="preserve"> In Procedia Computer Science</w:t>
      </w:r>
      <w:del w:id="326" w:author="DELL" w:date="2018-01-15T14:02:00Z">
        <w:r w:rsidRPr="00626965" w:rsidDel="006462B8">
          <w:rPr>
            <w:rFonts w:ascii="宋体" w:hAnsi="宋体" w:cs="Arial"/>
            <w:sz w:val="21"/>
            <w:szCs w:val="21"/>
          </w:rPr>
          <w:delText>,</w:delText>
        </w:r>
      </w:del>
      <w:ins w:id="327" w:author="DELL" w:date="2018-01-15T14:02:00Z">
        <w:r w:rsidR="006462B8">
          <w:rPr>
            <w:rFonts w:ascii="宋体" w:hAnsi="宋体" w:cs="Arial"/>
            <w:sz w:val="21"/>
            <w:szCs w:val="21"/>
          </w:rPr>
          <w:t>，</w:t>
        </w:r>
      </w:ins>
      <w:r w:rsidRPr="00626965">
        <w:rPr>
          <w:rFonts w:ascii="宋体" w:hAnsi="宋体" w:cs="Arial"/>
          <w:sz w:val="21"/>
          <w:szCs w:val="21"/>
        </w:rPr>
        <w:t xml:space="preserve"> Volume 98</w:t>
      </w:r>
      <w:del w:id="328" w:author="DELL" w:date="2018-01-15T14:02:00Z">
        <w:r w:rsidRPr="00626965" w:rsidDel="006462B8">
          <w:rPr>
            <w:rFonts w:ascii="宋体" w:hAnsi="宋体" w:cs="Arial"/>
            <w:sz w:val="21"/>
            <w:szCs w:val="21"/>
          </w:rPr>
          <w:delText>,</w:delText>
        </w:r>
      </w:del>
      <w:ins w:id="329" w:author="DELL" w:date="2018-01-15T14:02:00Z">
        <w:r w:rsidR="006462B8">
          <w:rPr>
            <w:rFonts w:ascii="宋体" w:hAnsi="宋体" w:cs="Arial"/>
            <w:sz w:val="21"/>
            <w:szCs w:val="21"/>
          </w:rPr>
          <w:t>，</w:t>
        </w:r>
      </w:ins>
      <w:r w:rsidRPr="00626965">
        <w:rPr>
          <w:rFonts w:ascii="宋体" w:hAnsi="宋体" w:cs="Arial"/>
          <w:sz w:val="21"/>
          <w:szCs w:val="21"/>
        </w:rPr>
        <w:t xml:space="preserve"> 2016</w:t>
      </w:r>
      <w:del w:id="330" w:author="DELL" w:date="2018-01-15T14:02:00Z">
        <w:r w:rsidRPr="00626965" w:rsidDel="006462B8">
          <w:rPr>
            <w:rFonts w:ascii="宋体" w:hAnsi="宋体" w:cs="Arial"/>
            <w:sz w:val="21"/>
            <w:szCs w:val="21"/>
          </w:rPr>
          <w:delText>,</w:delText>
        </w:r>
      </w:del>
      <w:ins w:id="331" w:author="DELL" w:date="2018-01-15T14:02:00Z">
        <w:r w:rsidR="006462B8">
          <w:rPr>
            <w:rFonts w:ascii="宋体" w:hAnsi="宋体" w:cs="Arial"/>
            <w:sz w:val="21"/>
            <w:szCs w:val="21"/>
          </w:rPr>
          <w:t>，</w:t>
        </w:r>
      </w:ins>
      <w:r w:rsidRPr="00626965">
        <w:rPr>
          <w:rFonts w:ascii="宋体" w:hAnsi="宋体" w:cs="Arial"/>
          <w:sz w:val="21"/>
          <w:szCs w:val="21"/>
        </w:rPr>
        <w:t xml:space="preserve"> Pages 100-106</w:t>
      </w:r>
      <w:del w:id="332" w:author="DELL" w:date="2018-01-15T14:02:00Z">
        <w:r w:rsidRPr="00626965" w:rsidDel="006462B8">
          <w:rPr>
            <w:rFonts w:ascii="宋体" w:hAnsi="宋体" w:cs="Arial"/>
            <w:sz w:val="21"/>
            <w:szCs w:val="21"/>
          </w:rPr>
          <w:delText>,</w:delText>
        </w:r>
      </w:del>
      <w:ins w:id="333" w:author="DELL" w:date="2018-01-15T14:02:00Z">
        <w:r w:rsidR="006462B8">
          <w:rPr>
            <w:rFonts w:ascii="宋体" w:hAnsi="宋体" w:cs="Arial"/>
            <w:sz w:val="21"/>
            <w:szCs w:val="21"/>
          </w:rPr>
          <w:t>，</w:t>
        </w:r>
      </w:ins>
      <w:r w:rsidRPr="00626965">
        <w:rPr>
          <w:rFonts w:ascii="宋体" w:hAnsi="宋体" w:cs="Arial"/>
          <w:sz w:val="21"/>
          <w:szCs w:val="21"/>
        </w:rPr>
        <w:t xml:space="preserve"> ISSN 1877-0509</w:t>
      </w:r>
      <w:del w:id="334" w:author="DELL" w:date="2018-01-15T14:02:00Z">
        <w:r w:rsidRPr="00626965" w:rsidDel="006462B8">
          <w:rPr>
            <w:rFonts w:ascii="宋体" w:hAnsi="宋体" w:cs="Arial"/>
            <w:sz w:val="21"/>
            <w:szCs w:val="21"/>
          </w:rPr>
          <w:delText>,</w:delText>
        </w:r>
      </w:del>
      <w:ins w:id="335" w:author="DELL" w:date="2018-01-15T14:02:00Z">
        <w:r w:rsidR="006462B8">
          <w:rPr>
            <w:rFonts w:ascii="宋体" w:hAnsi="宋体" w:cs="Arial"/>
            <w:sz w:val="21"/>
            <w:szCs w:val="21"/>
          </w:rPr>
          <w:t>，</w:t>
        </w:r>
      </w:ins>
      <w:r w:rsidRPr="00626965">
        <w:rPr>
          <w:rFonts w:ascii="宋体" w:hAnsi="宋体" w:cs="Arial"/>
          <w:sz w:val="21"/>
          <w:szCs w:val="21"/>
        </w:rPr>
        <w:t xml:space="preserve"> https://doi.org/10.1016/j.procs.2016.09.017.</w:t>
      </w:r>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[22</w:t>
      </w:r>
      <w:r w:rsidRPr="00626965">
        <w:rPr>
          <w:rFonts w:ascii="宋体" w:hAnsi="宋体" w:cs="Arial" w:hint="eastAsia"/>
          <w:sz w:val="21"/>
          <w:szCs w:val="21"/>
        </w:rPr>
        <w:t xml:space="preserve">] </w:t>
      </w:r>
      <w:r w:rsidRPr="00626965">
        <w:rPr>
          <w:rFonts w:ascii="宋体" w:hAnsi="宋体" w:cs="Arial"/>
          <w:sz w:val="21"/>
          <w:szCs w:val="21"/>
        </w:rPr>
        <w:t>Ashish Singh Bhatia</w:t>
      </w:r>
      <w:del w:id="336" w:author="DELL" w:date="2018-01-15T14:02:00Z">
        <w:r w:rsidRPr="00626965" w:rsidDel="006462B8">
          <w:rPr>
            <w:rFonts w:ascii="宋体" w:hAnsi="宋体" w:cs="Arial"/>
            <w:sz w:val="21"/>
            <w:szCs w:val="21"/>
          </w:rPr>
          <w:delText>,</w:delText>
        </w:r>
      </w:del>
      <w:ins w:id="337" w:author="DELL" w:date="2018-01-15T14:02:00Z">
        <w:r w:rsidR="006462B8">
          <w:rPr>
            <w:rFonts w:ascii="宋体" w:hAnsi="宋体" w:cs="Arial"/>
            <w:sz w:val="21"/>
            <w:szCs w:val="21"/>
          </w:rPr>
          <w:t>，</w:t>
        </w:r>
      </w:ins>
      <w:r w:rsidRPr="00626965">
        <w:rPr>
          <w:rFonts w:ascii="宋体" w:hAnsi="宋体" w:cs="Arial"/>
          <w:sz w:val="21"/>
          <w:szCs w:val="21"/>
        </w:rPr>
        <w:t xml:space="preserve"> Using React JS for Web Applications</w:t>
      </w:r>
      <w:del w:id="338" w:author="DELL" w:date="2018-01-15T14:02:00Z">
        <w:r w:rsidRPr="00626965" w:rsidDel="006462B8">
          <w:rPr>
            <w:rFonts w:ascii="宋体" w:hAnsi="宋体" w:cs="Arial"/>
            <w:sz w:val="21"/>
            <w:szCs w:val="21"/>
          </w:rPr>
          <w:delText>,</w:delText>
        </w:r>
      </w:del>
      <w:ins w:id="339" w:author="DELL" w:date="2018-01-15T14:02:00Z">
        <w:r w:rsidR="006462B8">
          <w:rPr>
            <w:rFonts w:ascii="宋体" w:hAnsi="宋体" w:cs="Arial"/>
            <w:sz w:val="21"/>
            <w:szCs w:val="21"/>
          </w:rPr>
          <w:t>，</w:t>
        </w:r>
      </w:ins>
      <w:r w:rsidRPr="00626965">
        <w:rPr>
          <w:rFonts w:ascii="宋体" w:hAnsi="宋体" w:cs="Arial"/>
          <w:sz w:val="21"/>
          <w:szCs w:val="21"/>
        </w:rPr>
        <w:t xml:space="preserve"> OPEN SOURCE For You</w:t>
      </w:r>
      <w:del w:id="340" w:author="DELL" w:date="2018-01-15T14:02:00Z">
        <w:r w:rsidRPr="00626965" w:rsidDel="006462B8">
          <w:rPr>
            <w:rFonts w:ascii="宋体" w:hAnsi="宋体" w:cs="Arial"/>
            <w:sz w:val="21"/>
            <w:szCs w:val="21"/>
          </w:rPr>
          <w:delText>,</w:delText>
        </w:r>
      </w:del>
      <w:ins w:id="341" w:author="DELL" w:date="2018-01-15T14:02:00Z">
        <w:r w:rsidR="006462B8">
          <w:rPr>
            <w:rFonts w:ascii="宋体" w:hAnsi="宋体" w:cs="Arial"/>
            <w:sz w:val="21"/>
            <w:szCs w:val="21"/>
          </w:rPr>
          <w:t>，</w:t>
        </w:r>
      </w:ins>
      <w:r w:rsidRPr="00626965">
        <w:rPr>
          <w:rFonts w:ascii="宋体" w:hAnsi="宋体" w:cs="Arial"/>
          <w:sz w:val="21"/>
          <w:szCs w:val="21"/>
        </w:rPr>
        <w:t xml:space="preserve"> </w:t>
      </w:r>
      <w:r w:rsidRPr="00626965">
        <w:rPr>
          <w:rFonts w:ascii="宋体" w:hAnsi="宋体" w:cs="Arial" w:hint="eastAsia"/>
          <w:sz w:val="21"/>
          <w:szCs w:val="21"/>
        </w:rPr>
        <w:t>MAY 2016，</w:t>
      </w:r>
      <w:r w:rsidRPr="00626965">
        <w:rPr>
          <w:rFonts w:ascii="宋体" w:hAnsi="宋体" w:cs="Arial"/>
          <w:sz w:val="21"/>
          <w:szCs w:val="21"/>
        </w:rPr>
        <w:t>Pages 56-58</w:t>
      </w:r>
      <w:r>
        <w:rPr>
          <w:rFonts w:ascii="宋体" w:hAnsi="宋体" w:cs="Arial" w:hint="eastAsia"/>
          <w:sz w:val="21"/>
          <w:szCs w:val="21"/>
        </w:rPr>
        <w:t>.</w:t>
      </w:r>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[23</w:t>
      </w:r>
      <w:r w:rsidRPr="002A5CCE">
        <w:rPr>
          <w:rFonts w:ascii="宋体" w:hAnsi="宋体" w:cs="Arial" w:hint="eastAsia"/>
          <w:sz w:val="21"/>
          <w:szCs w:val="21"/>
        </w:rPr>
        <w:t>]</w:t>
      </w:r>
      <w:r>
        <w:rPr>
          <w:rFonts w:ascii="宋体" w:hAnsi="宋体" w:cs="Arial" w:hint="eastAsia"/>
          <w:sz w:val="21"/>
          <w:szCs w:val="21"/>
        </w:rPr>
        <w:t xml:space="preserve"> </w:t>
      </w:r>
      <w:proofErr w:type="gramStart"/>
      <w:r w:rsidRPr="002A5CCE">
        <w:rPr>
          <w:rFonts w:ascii="宋体" w:hAnsi="宋体" w:cs="Arial" w:hint="eastAsia"/>
          <w:sz w:val="21"/>
          <w:szCs w:val="21"/>
        </w:rPr>
        <w:t>郄</w:t>
      </w:r>
      <w:proofErr w:type="gramEnd"/>
      <w:r w:rsidRPr="002A5CCE">
        <w:rPr>
          <w:rFonts w:ascii="宋体" w:hAnsi="宋体" w:cs="Arial" w:hint="eastAsia"/>
          <w:sz w:val="21"/>
          <w:szCs w:val="21"/>
        </w:rPr>
        <w:t>君</w:t>
      </w:r>
      <w:del w:id="342" w:author="DELL" w:date="2018-01-15T14:02:00Z">
        <w:r w:rsidRPr="002A5CCE" w:rsidDel="006462B8">
          <w:rPr>
            <w:rFonts w:ascii="宋体" w:hAnsi="宋体" w:cs="Arial" w:hint="eastAsia"/>
            <w:sz w:val="21"/>
            <w:szCs w:val="21"/>
          </w:rPr>
          <w:delText>,</w:delText>
        </w:r>
      </w:del>
      <w:ins w:id="343" w:author="DELL" w:date="2018-01-15T14:02:00Z">
        <w:r w:rsidR="006462B8">
          <w:rPr>
            <w:rFonts w:ascii="宋体" w:hAnsi="宋体" w:cs="Arial" w:hint="eastAsia"/>
            <w:sz w:val="21"/>
            <w:szCs w:val="21"/>
          </w:rPr>
          <w:t>，</w:t>
        </w:r>
      </w:ins>
      <w:r w:rsidRPr="002A5CCE">
        <w:rPr>
          <w:rFonts w:ascii="宋体" w:hAnsi="宋体" w:cs="Arial" w:hint="eastAsia"/>
          <w:sz w:val="21"/>
          <w:szCs w:val="21"/>
        </w:rPr>
        <w:t>李颜鑫.浅析基于B2B模式的电子商务的发展[J].中小企业管理与科技(下旬刊)</w:t>
      </w:r>
      <w:del w:id="344" w:author="DELL" w:date="2018-01-15T14:02:00Z">
        <w:r w:rsidRPr="002A5CCE" w:rsidDel="006462B8">
          <w:rPr>
            <w:rFonts w:ascii="宋体" w:hAnsi="宋体" w:cs="Arial" w:hint="eastAsia"/>
            <w:sz w:val="21"/>
            <w:szCs w:val="21"/>
          </w:rPr>
          <w:delText>,</w:delText>
        </w:r>
      </w:del>
      <w:ins w:id="345" w:author="DELL" w:date="2018-01-15T14:02:00Z">
        <w:r w:rsidR="006462B8">
          <w:rPr>
            <w:rFonts w:ascii="宋体" w:hAnsi="宋体" w:cs="Arial" w:hint="eastAsia"/>
            <w:sz w:val="21"/>
            <w:szCs w:val="21"/>
          </w:rPr>
          <w:t>，</w:t>
        </w:r>
      </w:ins>
      <w:r w:rsidRPr="002A5CCE">
        <w:rPr>
          <w:rFonts w:ascii="宋体" w:hAnsi="宋体" w:cs="Arial" w:hint="eastAsia"/>
          <w:sz w:val="21"/>
          <w:szCs w:val="21"/>
        </w:rPr>
        <w:t>2011(01):261.</w:t>
      </w:r>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w:t>
      </w:r>
      <w:r w:rsidRPr="000721AA">
        <w:rPr>
          <w:rFonts w:ascii="宋体" w:hAnsi="宋体" w:cs="Arial"/>
          <w:sz w:val="21"/>
          <w:szCs w:val="21"/>
        </w:rPr>
        <w:t>2</w:t>
      </w:r>
      <w:r>
        <w:rPr>
          <w:rFonts w:ascii="宋体" w:hAnsi="宋体" w:cs="Arial" w:hint="eastAsia"/>
          <w:sz w:val="21"/>
          <w:szCs w:val="21"/>
        </w:rPr>
        <w:t xml:space="preserve">4] </w:t>
      </w:r>
      <w:r w:rsidRPr="000721AA">
        <w:rPr>
          <w:rFonts w:ascii="宋体" w:hAnsi="宋体" w:cs="Arial"/>
          <w:sz w:val="21"/>
          <w:szCs w:val="21"/>
        </w:rPr>
        <w:t>宋园林，晁瑞昌.浅析中国 B2C 电子商务的三种 模式[J].商场现代化，2012（2）：49.</w:t>
      </w:r>
    </w:p>
    <w:p w:rsidR="00CF1EBD" w:rsidRDefault="00CF1EBD" w:rsidP="00CF1EBD">
      <w:pPr>
        <w:spacing w:line="360" w:lineRule="auto"/>
        <w:ind w:leftChars="150" w:left="360"/>
        <w:jc w:val="both"/>
        <w:rPr>
          <w:rFonts w:ascii="宋体" w:hAnsi="宋体" w:cs="Arial"/>
          <w:sz w:val="21"/>
          <w:szCs w:val="21"/>
        </w:rPr>
      </w:pPr>
      <w:r>
        <w:rPr>
          <w:rFonts w:ascii="宋体" w:hAnsi="宋体" w:cs="Arial"/>
          <w:sz w:val="21"/>
          <w:szCs w:val="21"/>
        </w:rPr>
        <w:t>[</w:t>
      </w:r>
      <w:r>
        <w:rPr>
          <w:rFonts w:ascii="宋体" w:hAnsi="宋体" w:cs="Arial" w:hint="eastAsia"/>
          <w:sz w:val="21"/>
          <w:szCs w:val="21"/>
        </w:rPr>
        <w:t>25</w:t>
      </w:r>
      <w:r w:rsidRPr="000721AA">
        <w:rPr>
          <w:rFonts w:ascii="宋体" w:hAnsi="宋体" w:cs="Arial"/>
          <w:sz w:val="21"/>
          <w:szCs w:val="21"/>
        </w:rPr>
        <w:t>]</w:t>
      </w:r>
      <w:r>
        <w:rPr>
          <w:rFonts w:ascii="宋体" w:hAnsi="宋体" w:cs="Arial" w:hint="eastAsia"/>
          <w:sz w:val="21"/>
          <w:szCs w:val="21"/>
        </w:rPr>
        <w:t xml:space="preserve"> </w:t>
      </w:r>
      <w:proofErr w:type="gramStart"/>
      <w:r w:rsidRPr="000721AA">
        <w:rPr>
          <w:rFonts w:ascii="宋体" w:hAnsi="宋体" w:cs="Arial"/>
          <w:sz w:val="21"/>
          <w:szCs w:val="21"/>
        </w:rPr>
        <w:t>任毅</w:t>
      </w:r>
      <w:proofErr w:type="gramEnd"/>
      <w:del w:id="346" w:author="DELL" w:date="2018-01-15T14:02:00Z">
        <w:r w:rsidRPr="000721AA" w:rsidDel="006462B8">
          <w:rPr>
            <w:rFonts w:ascii="宋体" w:hAnsi="宋体" w:cs="Arial"/>
            <w:sz w:val="21"/>
            <w:szCs w:val="21"/>
          </w:rPr>
          <w:delText>,</w:delText>
        </w:r>
      </w:del>
      <w:ins w:id="347" w:author="DELL" w:date="2018-01-15T14:02:00Z">
        <w:r w:rsidR="006462B8">
          <w:rPr>
            <w:rFonts w:ascii="宋体" w:hAnsi="宋体" w:cs="Arial"/>
            <w:sz w:val="21"/>
            <w:szCs w:val="21"/>
          </w:rPr>
          <w:t>，</w:t>
        </w:r>
      </w:ins>
      <w:r w:rsidRPr="000721AA">
        <w:rPr>
          <w:rFonts w:ascii="宋体" w:hAnsi="宋体" w:cs="Arial"/>
          <w:sz w:val="21"/>
          <w:szCs w:val="21"/>
        </w:rPr>
        <w:t>黄鹂.中国电子商务企业B2C模式的营销现状与发展特点[J].赤峰学院学报(自然科学版)</w:t>
      </w:r>
      <w:del w:id="348" w:author="DELL" w:date="2018-01-15T14:02:00Z">
        <w:r w:rsidRPr="000721AA" w:rsidDel="006462B8">
          <w:rPr>
            <w:rFonts w:ascii="宋体" w:hAnsi="宋体" w:cs="Arial"/>
            <w:sz w:val="21"/>
            <w:szCs w:val="21"/>
          </w:rPr>
          <w:delText>,</w:delText>
        </w:r>
      </w:del>
      <w:ins w:id="349" w:author="DELL" w:date="2018-01-15T14:02:00Z">
        <w:r w:rsidR="006462B8">
          <w:rPr>
            <w:rFonts w:ascii="宋体" w:hAnsi="宋体" w:cs="Arial"/>
            <w:sz w:val="21"/>
            <w:szCs w:val="21"/>
          </w:rPr>
          <w:t>，</w:t>
        </w:r>
      </w:ins>
      <w:r w:rsidRPr="000721AA">
        <w:rPr>
          <w:rFonts w:ascii="宋体" w:hAnsi="宋体" w:cs="Arial"/>
          <w:sz w:val="21"/>
          <w:szCs w:val="21"/>
        </w:rPr>
        <w:t>2013</w:t>
      </w:r>
      <w:del w:id="350" w:author="DELL" w:date="2018-01-15T14:02:00Z">
        <w:r w:rsidRPr="000721AA" w:rsidDel="006462B8">
          <w:rPr>
            <w:rFonts w:ascii="宋体" w:hAnsi="宋体" w:cs="Arial"/>
            <w:sz w:val="21"/>
            <w:szCs w:val="21"/>
          </w:rPr>
          <w:delText>,</w:delText>
        </w:r>
      </w:del>
      <w:ins w:id="351" w:author="DELL" w:date="2018-01-15T14:02:00Z">
        <w:r w:rsidR="006462B8">
          <w:rPr>
            <w:rFonts w:ascii="宋体" w:hAnsi="宋体" w:cs="Arial"/>
            <w:sz w:val="21"/>
            <w:szCs w:val="21"/>
          </w:rPr>
          <w:t>，</w:t>
        </w:r>
      </w:ins>
      <w:r w:rsidRPr="000721AA">
        <w:rPr>
          <w:rFonts w:ascii="宋体" w:hAnsi="宋体" w:cs="Arial"/>
          <w:sz w:val="21"/>
          <w:szCs w:val="21"/>
        </w:rPr>
        <w:t>29(03):</w:t>
      </w:r>
      <w:proofErr w:type="gramStart"/>
      <w:r w:rsidRPr="000721AA">
        <w:rPr>
          <w:rFonts w:ascii="宋体" w:hAnsi="宋体" w:cs="Arial"/>
          <w:sz w:val="21"/>
          <w:szCs w:val="21"/>
        </w:rPr>
        <w:t>79-81.</w:t>
      </w:r>
      <w:proofErr w:type="gramEnd"/>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 xml:space="preserve">[26] </w:t>
      </w:r>
      <w:r w:rsidRPr="000721AA">
        <w:rPr>
          <w:rFonts w:ascii="宋体" w:hAnsi="宋体" w:cs="Arial"/>
          <w:sz w:val="21"/>
          <w:szCs w:val="21"/>
        </w:rPr>
        <w:t>每日经济新闻.苏</w:t>
      </w:r>
      <w:proofErr w:type="gramStart"/>
      <w:r w:rsidRPr="000721AA">
        <w:rPr>
          <w:rFonts w:ascii="宋体" w:hAnsi="宋体" w:cs="Arial"/>
          <w:sz w:val="21"/>
          <w:szCs w:val="21"/>
        </w:rPr>
        <w:t>宁投入</w:t>
      </w:r>
      <w:proofErr w:type="gramEnd"/>
      <w:r w:rsidRPr="000721AA">
        <w:rPr>
          <w:rFonts w:ascii="宋体" w:hAnsi="宋体" w:cs="Arial"/>
          <w:sz w:val="21"/>
          <w:szCs w:val="21"/>
        </w:rPr>
        <w:t xml:space="preserve">家电 B2C 战团 </w:t>
      </w:r>
      <w:proofErr w:type="gramStart"/>
      <w:r w:rsidRPr="000721AA">
        <w:rPr>
          <w:rFonts w:ascii="宋体" w:hAnsi="宋体" w:cs="Arial"/>
          <w:sz w:val="21"/>
          <w:szCs w:val="21"/>
        </w:rPr>
        <w:t>网购</w:t>
      </w:r>
      <w:proofErr w:type="gramEnd"/>
      <w:r w:rsidRPr="000721AA">
        <w:rPr>
          <w:rFonts w:ascii="宋体" w:hAnsi="宋体" w:cs="Arial"/>
          <w:sz w:val="21"/>
          <w:szCs w:val="21"/>
        </w:rPr>
        <w:t xml:space="preserve"> 现第三方势力[J].商场现代化，2010（1）：2.</w:t>
      </w:r>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[27</w:t>
      </w:r>
      <w:r w:rsidRPr="008F340C">
        <w:rPr>
          <w:rFonts w:ascii="宋体" w:hAnsi="宋体" w:cs="Arial" w:hint="eastAsia"/>
          <w:sz w:val="21"/>
          <w:szCs w:val="21"/>
        </w:rPr>
        <w:t>]</w:t>
      </w:r>
      <w:r>
        <w:rPr>
          <w:rFonts w:ascii="宋体" w:hAnsi="宋体" w:cs="Arial" w:hint="eastAsia"/>
          <w:sz w:val="21"/>
          <w:szCs w:val="21"/>
        </w:rPr>
        <w:t xml:space="preserve"> </w:t>
      </w:r>
      <w:r w:rsidRPr="008F340C">
        <w:rPr>
          <w:rFonts w:ascii="宋体" w:hAnsi="宋体" w:cs="Arial" w:hint="eastAsia"/>
          <w:sz w:val="21"/>
          <w:szCs w:val="21"/>
        </w:rPr>
        <w:t>张淑惠.O2O模式下电子商务的应用与发展[J].现代商业</w:t>
      </w:r>
      <w:del w:id="352" w:author="DELL" w:date="2018-01-15T14:02:00Z">
        <w:r w:rsidRPr="008F340C" w:rsidDel="006462B8">
          <w:rPr>
            <w:rFonts w:ascii="宋体" w:hAnsi="宋体" w:cs="Arial" w:hint="eastAsia"/>
            <w:sz w:val="21"/>
            <w:szCs w:val="21"/>
          </w:rPr>
          <w:delText>,</w:delText>
        </w:r>
      </w:del>
      <w:ins w:id="353" w:author="DELL" w:date="2018-01-15T14:02:00Z">
        <w:r w:rsidR="006462B8">
          <w:rPr>
            <w:rFonts w:ascii="宋体" w:hAnsi="宋体" w:cs="Arial" w:hint="eastAsia"/>
            <w:sz w:val="21"/>
            <w:szCs w:val="21"/>
          </w:rPr>
          <w:t>，</w:t>
        </w:r>
      </w:ins>
      <w:r w:rsidRPr="008F340C">
        <w:rPr>
          <w:rFonts w:ascii="宋体" w:hAnsi="宋体" w:cs="Arial" w:hint="eastAsia"/>
          <w:sz w:val="21"/>
          <w:szCs w:val="21"/>
        </w:rPr>
        <w:t>2016(08):</w:t>
      </w:r>
      <w:proofErr w:type="gramStart"/>
      <w:r w:rsidRPr="008F340C">
        <w:rPr>
          <w:rFonts w:ascii="宋体" w:hAnsi="宋体" w:cs="Arial" w:hint="eastAsia"/>
          <w:sz w:val="21"/>
          <w:szCs w:val="21"/>
        </w:rPr>
        <w:t>38-39.</w:t>
      </w:r>
      <w:proofErr w:type="gramEnd"/>
      <w:r w:rsidRPr="008F340C">
        <w:rPr>
          <w:rFonts w:ascii="宋体" w:hAnsi="宋体" w:cs="Arial" w:hint="eastAsia"/>
          <w:sz w:val="21"/>
          <w:szCs w:val="21"/>
        </w:rPr>
        <w:t xml:space="preserve">  </w:t>
      </w:r>
    </w:p>
    <w:p w:rsidR="00CF1EBD" w:rsidRPr="00626965"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[28</w:t>
      </w:r>
      <w:r w:rsidRPr="00FA5DA6">
        <w:rPr>
          <w:rFonts w:ascii="宋体" w:hAnsi="宋体" w:cs="Arial" w:hint="eastAsia"/>
          <w:sz w:val="21"/>
          <w:szCs w:val="21"/>
        </w:rPr>
        <w:t>]</w:t>
      </w:r>
      <w:r>
        <w:rPr>
          <w:rFonts w:ascii="宋体" w:hAnsi="宋体" w:cs="Arial" w:hint="eastAsia"/>
          <w:sz w:val="21"/>
          <w:szCs w:val="21"/>
        </w:rPr>
        <w:t xml:space="preserve"> </w:t>
      </w:r>
      <w:proofErr w:type="gramStart"/>
      <w:r w:rsidRPr="00FA5DA6">
        <w:rPr>
          <w:rFonts w:ascii="宋体" w:hAnsi="宋体" w:cs="Arial" w:hint="eastAsia"/>
          <w:sz w:val="21"/>
          <w:szCs w:val="21"/>
        </w:rPr>
        <w:t>屈冠银</w:t>
      </w:r>
      <w:proofErr w:type="gramEnd"/>
      <w:del w:id="354" w:author="DELL" w:date="2018-01-15T14:02:00Z">
        <w:r w:rsidRPr="00FA5DA6" w:rsidDel="006462B8">
          <w:rPr>
            <w:rFonts w:ascii="宋体" w:hAnsi="宋体" w:cs="Arial" w:hint="eastAsia"/>
            <w:sz w:val="21"/>
            <w:szCs w:val="21"/>
          </w:rPr>
          <w:delText>,</w:delText>
        </w:r>
      </w:del>
      <w:ins w:id="355" w:author="DELL" w:date="2018-01-15T14:02:00Z">
        <w:r w:rsidR="006462B8">
          <w:rPr>
            <w:rFonts w:ascii="宋体" w:hAnsi="宋体" w:cs="Arial" w:hint="eastAsia"/>
            <w:sz w:val="21"/>
            <w:szCs w:val="21"/>
          </w:rPr>
          <w:t>，</w:t>
        </w:r>
      </w:ins>
      <w:r w:rsidRPr="00FA5DA6">
        <w:rPr>
          <w:rFonts w:ascii="宋体" w:hAnsi="宋体" w:cs="Arial" w:hint="eastAsia"/>
          <w:sz w:val="21"/>
          <w:szCs w:val="21"/>
        </w:rPr>
        <w:t>张哲.</w:t>
      </w:r>
      <w:proofErr w:type="gramStart"/>
      <w:r w:rsidRPr="00FA5DA6">
        <w:rPr>
          <w:rFonts w:ascii="宋体" w:hAnsi="宋体" w:cs="Arial" w:hint="eastAsia"/>
          <w:sz w:val="21"/>
          <w:szCs w:val="21"/>
        </w:rPr>
        <w:t>内容电</w:t>
      </w:r>
      <w:proofErr w:type="gramEnd"/>
      <w:r w:rsidRPr="00FA5DA6">
        <w:rPr>
          <w:rFonts w:ascii="宋体" w:hAnsi="宋体" w:cs="Arial" w:hint="eastAsia"/>
          <w:sz w:val="21"/>
          <w:szCs w:val="21"/>
        </w:rPr>
        <w:t>商发展及运营逻辑思考[J].北京劳动保障职业学院学报</w:t>
      </w:r>
      <w:del w:id="356" w:author="DELL" w:date="2018-01-15T14:02:00Z">
        <w:r w:rsidRPr="00FA5DA6" w:rsidDel="006462B8">
          <w:rPr>
            <w:rFonts w:ascii="宋体" w:hAnsi="宋体" w:cs="Arial" w:hint="eastAsia"/>
            <w:sz w:val="21"/>
            <w:szCs w:val="21"/>
          </w:rPr>
          <w:delText>,</w:delText>
        </w:r>
      </w:del>
      <w:ins w:id="357" w:author="DELL" w:date="2018-01-15T14:02:00Z">
        <w:r w:rsidR="006462B8">
          <w:rPr>
            <w:rFonts w:ascii="宋体" w:hAnsi="宋体" w:cs="Arial" w:hint="eastAsia"/>
            <w:sz w:val="21"/>
            <w:szCs w:val="21"/>
          </w:rPr>
          <w:t>，</w:t>
        </w:r>
      </w:ins>
      <w:r w:rsidRPr="00FA5DA6">
        <w:rPr>
          <w:rFonts w:ascii="宋体" w:hAnsi="宋体" w:cs="Arial" w:hint="eastAsia"/>
          <w:sz w:val="21"/>
          <w:szCs w:val="21"/>
        </w:rPr>
        <w:t>2016</w:t>
      </w:r>
      <w:del w:id="358" w:author="DELL" w:date="2018-01-15T14:02:00Z">
        <w:r w:rsidRPr="00FA5DA6" w:rsidDel="006462B8">
          <w:rPr>
            <w:rFonts w:ascii="宋体" w:hAnsi="宋体" w:cs="Arial" w:hint="eastAsia"/>
            <w:sz w:val="21"/>
            <w:szCs w:val="21"/>
          </w:rPr>
          <w:delText>,</w:delText>
        </w:r>
      </w:del>
      <w:ins w:id="359" w:author="DELL" w:date="2018-01-15T14:02:00Z">
        <w:r w:rsidR="006462B8">
          <w:rPr>
            <w:rFonts w:ascii="宋体" w:hAnsi="宋体" w:cs="Arial" w:hint="eastAsia"/>
            <w:sz w:val="21"/>
            <w:szCs w:val="21"/>
          </w:rPr>
          <w:t>，</w:t>
        </w:r>
      </w:ins>
      <w:r w:rsidRPr="00FA5DA6">
        <w:rPr>
          <w:rFonts w:ascii="宋体" w:hAnsi="宋体" w:cs="Arial" w:hint="eastAsia"/>
          <w:sz w:val="21"/>
          <w:szCs w:val="21"/>
        </w:rPr>
        <w:t>10(03):</w:t>
      </w:r>
      <w:proofErr w:type="gramStart"/>
      <w:r w:rsidRPr="00FA5DA6">
        <w:rPr>
          <w:rFonts w:ascii="宋体" w:hAnsi="宋体" w:cs="Arial" w:hint="eastAsia"/>
          <w:sz w:val="21"/>
          <w:szCs w:val="21"/>
        </w:rPr>
        <w:t>33-35+39.</w:t>
      </w:r>
      <w:proofErr w:type="gramEnd"/>
    </w:p>
    <w:p w:rsidR="00CF1EBD" w:rsidRDefault="00CF1EBD" w:rsidP="00CF1EBD">
      <w:pPr>
        <w:spacing w:line="360" w:lineRule="auto"/>
        <w:ind w:leftChars="150" w:left="360"/>
        <w:jc w:val="both"/>
        <w:rPr>
          <w:rFonts w:ascii="宋体" w:hAnsi="宋体" w:cs="Arial"/>
          <w:sz w:val="21"/>
          <w:szCs w:val="21"/>
        </w:rPr>
      </w:pPr>
      <w:r>
        <w:rPr>
          <w:rFonts w:ascii="宋体" w:hAnsi="宋体" w:cs="Arial" w:hint="eastAsia"/>
          <w:sz w:val="21"/>
          <w:szCs w:val="21"/>
        </w:rPr>
        <w:t>[29</w:t>
      </w:r>
      <w:r w:rsidRPr="00FA5DA6">
        <w:rPr>
          <w:rFonts w:ascii="宋体" w:hAnsi="宋体" w:cs="Arial" w:hint="eastAsia"/>
          <w:sz w:val="21"/>
          <w:szCs w:val="21"/>
        </w:rPr>
        <w:t>]张巍.ODM模式商研究——以</w:t>
      </w:r>
      <w:proofErr w:type="gramStart"/>
      <w:r w:rsidRPr="00FA5DA6">
        <w:rPr>
          <w:rFonts w:ascii="宋体" w:hAnsi="宋体" w:cs="Arial" w:hint="eastAsia"/>
          <w:sz w:val="21"/>
          <w:szCs w:val="21"/>
        </w:rPr>
        <w:t>网易严选为例</w:t>
      </w:r>
      <w:proofErr w:type="gramEnd"/>
      <w:r w:rsidRPr="00FA5DA6">
        <w:rPr>
          <w:rFonts w:ascii="宋体" w:hAnsi="宋体" w:cs="Arial" w:hint="eastAsia"/>
          <w:sz w:val="21"/>
          <w:szCs w:val="21"/>
        </w:rPr>
        <w:t>[J].电子商务</w:t>
      </w:r>
      <w:del w:id="360" w:author="DELL" w:date="2018-01-15T14:02:00Z">
        <w:r w:rsidRPr="00FA5DA6" w:rsidDel="006462B8">
          <w:rPr>
            <w:rFonts w:ascii="宋体" w:hAnsi="宋体" w:cs="Arial" w:hint="eastAsia"/>
            <w:sz w:val="21"/>
            <w:szCs w:val="21"/>
          </w:rPr>
          <w:delText>,</w:delText>
        </w:r>
      </w:del>
      <w:ins w:id="361" w:author="DELL" w:date="2018-01-15T14:02:00Z">
        <w:r w:rsidR="006462B8">
          <w:rPr>
            <w:rFonts w:ascii="宋体" w:hAnsi="宋体" w:cs="Arial" w:hint="eastAsia"/>
            <w:sz w:val="21"/>
            <w:szCs w:val="21"/>
          </w:rPr>
          <w:t>，</w:t>
        </w:r>
      </w:ins>
      <w:r w:rsidRPr="00FA5DA6">
        <w:rPr>
          <w:rFonts w:ascii="宋体" w:hAnsi="宋体" w:cs="Arial" w:hint="eastAsia"/>
          <w:sz w:val="21"/>
          <w:szCs w:val="21"/>
        </w:rPr>
        <w:t>2017(11):15+38.</w:t>
      </w:r>
    </w:p>
    <w:p w:rsidR="0040457B" w:rsidRPr="0040457B" w:rsidRDefault="0040457B" w:rsidP="0040457B">
      <w:pPr>
        <w:spacing w:line="360" w:lineRule="auto"/>
        <w:ind w:leftChars="150" w:left="360"/>
        <w:jc w:val="both"/>
        <w:rPr>
          <w:rFonts w:ascii="宋体" w:hAnsi="宋体" w:cs="Arial"/>
          <w:bCs/>
          <w:sz w:val="21"/>
          <w:szCs w:val="21"/>
        </w:rPr>
      </w:pPr>
      <w:r>
        <w:rPr>
          <w:rFonts w:ascii="宋体" w:hAnsi="宋体" w:cs="Arial" w:hint="eastAsia"/>
          <w:bCs/>
          <w:sz w:val="21"/>
          <w:szCs w:val="21"/>
        </w:rPr>
        <w:t>[30</w:t>
      </w:r>
      <w:r w:rsidRPr="0040457B">
        <w:rPr>
          <w:rFonts w:ascii="宋体" w:hAnsi="宋体" w:cs="Arial" w:hint="eastAsia"/>
          <w:bCs/>
          <w:sz w:val="21"/>
          <w:szCs w:val="21"/>
        </w:rPr>
        <w:t>]林嘉婷.试谈前后端分离及基于前端MVC框架的开发[J].电脑编程技巧与维护</w:t>
      </w:r>
      <w:del w:id="362" w:author="DELL" w:date="2018-01-15T14:02:00Z">
        <w:r w:rsidRPr="0040457B" w:rsidDel="006462B8">
          <w:rPr>
            <w:rFonts w:ascii="宋体" w:hAnsi="宋体" w:cs="Arial" w:hint="eastAsia"/>
            <w:bCs/>
            <w:sz w:val="21"/>
            <w:szCs w:val="21"/>
          </w:rPr>
          <w:delText>,</w:delText>
        </w:r>
      </w:del>
      <w:ins w:id="363" w:author="DELL" w:date="2018-01-15T14:02:00Z">
        <w:r w:rsidR="006462B8">
          <w:rPr>
            <w:rFonts w:ascii="宋体" w:hAnsi="宋体" w:cs="Arial" w:hint="eastAsia"/>
            <w:bCs/>
            <w:sz w:val="21"/>
            <w:szCs w:val="21"/>
          </w:rPr>
          <w:t>，</w:t>
        </w:r>
      </w:ins>
      <w:r w:rsidRPr="0040457B">
        <w:rPr>
          <w:rFonts w:ascii="宋体" w:hAnsi="宋体" w:cs="Arial" w:hint="eastAsia"/>
          <w:bCs/>
          <w:sz w:val="21"/>
          <w:szCs w:val="21"/>
        </w:rPr>
        <w:t>2016(23):</w:t>
      </w:r>
      <w:proofErr w:type="gramStart"/>
      <w:r w:rsidRPr="0040457B">
        <w:rPr>
          <w:rFonts w:ascii="宋体" w:hAnsi="宋体" w:cs="Arial" w:hint="eastAsia"/>
          <w:bCs/>
          <w:sz w:val="21"/>
          <w:szCs w:val="21"/>
        </w:rPr>
        <w:t>5-8.</w:t>
      </w:r>
      <w:proofErr w:type="gramEnd"/>
    </w:p>
    <w:p w:rsidR="0040457B" w:rsidRPr="0040457B" w:rsidRDefault="0040457B" w:rsidP="0040457B">
      <w:pPr>
        <w:spacing w:line="360" w:lineRule="auto"/>
        <w:ind w:leftChars="150" w:left="360"/>
        <w:jc w:val="both"/>
        <w:rPr>
          <w:rFonts w:ascii="宋体" w:hAnsi="宋体" w:cs="Arial"/>
          <w:sz w:val="21"/>
          <w:szCs w:val="21"/>
        </w:rPr>
      </w:pPr>
      <w:r>
        <w:rPr>
          <w:rFonts w:ascii="宋体" w:hAnsi="宋体" w:cs="Arial" w:hint="eastAsia"/>
          <w:sz w:val="21"/>
          <w:szCs w:val="21"/>
        </w:rPr>
        <w:lastRenderedPageBreak/>
        <w:t>[31</w:t>
      </w:r>
      <w:r w:rsidRPr="0040457B">
        <w:rPr>
          <w:rFonts w:ascii="宋体" w:hAnsi="宋体" w:cs="Arial" w:hint="eastAsia"/>
          <w:sz w:val="21"/>
          <w:szCs w:val="21"/>
        </w:rPr>
        <w:t>]张涵.电子商务:如何在大数据时代下抢占先机[J/OL].电子技术与软件工程</w:t>
      </w:r>
      <w:del w:id="364" w:author="DELL" w:date="2018-01-15T14:02:00Z">
        <w:r w:rsidRPr="0040457B" w:rsidDel="006462B8">
          <w:rPr>
            <w:rFonts w:ascii="宋体" w:hAnsi="宋体" w:cs="Arial" w:hint="eastAsia"/>
            <w:sz w:val="21"/>
            <w:szCs w:val="21"/>
          </w:rPr>
          <w:delText>,</w:delText>
        </w:r>
      </w:del>
      <w:ins w:id="365" w:author="DELL" w:date="2018-01-15T14:02:00Z">
        <w:r w:rsidR="006462B8">
          <w:rPr>
            <w:rFonts w:ascii="宋体" w:hAnsi="宋体" w:cs="Arial" w:hint="eastAsia"/>
            <w:sz w:val="21"/>
            <w:szCs w:val="21"/>
          </w:rPr>
          <w:t>，</w:t>
        </w:r>
      </w:ins>
      <w:r w:rsidRPr="0040457B">
        <w:rPr>
          <w:rFonts w:ascii="宋体" w:hAnsi="宋体" w:cs="Arial" w:hint="eastAsia"/>
          <w:sz w:val="21"/>
          <w:szCs w:val="21"/>
        </w:rPr>
        <w:t>2017(22):192-193[2018-01-07].http://kns.cnki.net/kcms/detail/10.1108.TP.20171222.1520.294.html.</w:t>
      </w:r>
    </w:p>
    <w:p w:rsidR="0040457B" w:rsidRPr="0040457B" w:rsidRDefault="0040457B" w:rsidP="00CF1EBD">
      <w:pPr>
        <w:spacing w:line="360" w:lineRule="auto"/>
        <w:ind w:leftChars="150" w:left="360"/>
        <w:jc w:val="both"/>
        <w:rPr>
          <w:rFonts w:ascii="宋体" w:hAnsi="宋体" w:cs="Arial"/>
          <w:sz w:val="21"/>
          <w:szCs w:val="21"/>
        </w:rPr>
      </w:pPr>
    </w:p>
    <w:p w:rsidR="0082030C" w:rsidRPr="00CF1EBD" w:rsidRDefault="0082030C" w:rsidP="0082030C">
      <w:pPr>
        <w:spacing w:line="360" w:lineRule="auto"/>
        <w:ind w:firstLine="420"/>
        <w:rPr>
          <w:rFonts w:ascii="Arial" w:hAnsi="Arial" w:cs="Arial"/>
        </w:rPr>
      </w:pPr>
    </w:p>
    <w:sectPr w:rsidR="0082030C" w:rsidRPr="00CF1EBD" w:rsidSect="00FC7DFC">
      <w:headerReference w:type="default" r:id="rId11"/>
      <w:footerReference w:type="default" r:id="rId12"/>
      <w:pgSz w:w="11906" w:h="16838"/>
      <w:pgMar w:top="1440" w:right="1800" w:bottom="1440" w:left="1800" w:header="851" w:footer="992" w:gutter="0"/>
      <w:pgNumType w:fmt="numberInDash"/>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LL" w:date="2018-01-17T21:36:00Z" w:initials="D">
    <w:p w:rsidR="00F62340" w:rsidRDefault="00F62340">
      <w:pPr>
        <w:pStyle w:val="a8"/>
      </w:pPr>
      <w:r>
        <w:rPr>
          <w:rStyle w:val="a7"/>
        </w:rPr>
        <w:annotationRef/>
      </w:r>
      <w:r>
        <w:rPr>
          <w:rFonts w:hint="eastAsia"/>
        </w:rPr>
        <w:t>这里</w:t>
      </w:r>
      <w:r>
        <w:rPr>
          <w:rFonts w:hint="eastAsia"/>
        </w:rPr>
        <w:t>ODM</w:t>
      </w:r>
      <w:r w:rsidR="00865E58">
        <w:rPr>
          <w:rFonts w:hint="eastAsia"/>
        </w:rPr>
        <w:t>，文中</w:t>
      </w:r>
      <w:r>
        <w:rPr>
          <w:rFonts w:hint="eastAsia"/>
        </w:rPr>
        <w:t>哪个？二者相比建议还是取</w:t>
      </w:r>
      <w:r>
        <w:rPr>
          <w:rFonts w:hint="eastAsia"/>
        </w:rPr>
        <w:t>OEM</w:t>
      </w:r>
    </w:p>
  </w:comment>
  <w:comment w:id="7" w:author="DELL" w:date="2018-01-17T10:25:00Z" w:initials="D">
    <w:p w:rsidR="00E0373A" w:rsidRDefault="00E0373A">
      <w:pPr>
        <w:pStyle w:val="a8"/>
      </w:pPr>
      <w:r>
        <w:rPr>
          <w:rStyle w:val="a7"/>
        </w:rPr>
        <w:annotationRef/>
      </w:r>
      <w:r>
        <w:rPr>
          <w:rFonts w:hint="eastAsia"/>
        </w:rPr>
        <w:t>1</w:t>
      </w:r>
      <w:r>
        <w:rPr>
          <w:rFonts w:hint="eastAsia"/>
        </w:rPr>
        <w:t>、</w:t>
      </w:r>
      <w:r>
        <w:rPr>
          <w:rFonts w:hint="eastAsia"/>
        </w:rPr>
        <w:t>2</w:t>
      </w:r>
      <w:r>
        <w:rPr>
          <w:rFonts w:hint="eastAsia"/>
        </w:rPr>
        <w:t>二段不</w:t>
      </w:r>
      <w:r w:rsidR="00282A51">
        <w:rPr>
          <w:rFonts w:hint="eastAsia"/>
        </w:rPr>
        <w:t>衔接</w:t>
      </w:r>
    </w:p>
  </w:comment>
  <w:comment w:id="16" w:author="DELL" w:date="2018-01-17T10:25:00Z" w:initials="D">
    <w:p w:rsidR="006462B8" w:rsidRDefault="006462B8">
      <w:pPr>
        <w:pStyle w:val="a8"/>
      </w:pPr>
      <w:r>
        <w:rPr>
          <w:rStyle w:val="a7"/>
        </w:rPr>
        <w:annotationRef/>
      </w:r>
      <w:r>
        <w:rPr>
          <w:rFonts w:hint="eastAsia"/>
        </w:rPr>
        <w:t>我替换了一下英文的逗号，替换了</w:t>
      </w:r>
      <w:r>
        <w:rPr>
          <w:rFonts w:hint="eastAsia"/>
        </w:rPr>
        <w:t>1</w:t>
      </w:r>
      <w:r w:rsidR="00282A51">
        <w:rPr>
          <w:rFonts w:hint="eastAsia"/>
        </w:rPr>
        <w:t>00+</w:t>
      </w:r>
      <w:r>
        <w:rPr>
          <w:rFonts w:hint="eastAsia"/>
        </w:rPr>
        <w:t>处，怀疑这几段是大段的摘抄或引用别人的内容，最好修改一下</w:t>
      </w:r>
    </w:p>
  </w:comment>
  <w:comment w:id="65" w:author="DELL" w:date="2018-01-17T10:25:00Z" w:initials="D">
    <w:p w:rsidR="008C56A6" w:rsidRDefault="008C56A6" w:rsidP="00282A51">
      <w:pPr>
        <w:pStyle w:val="a8"/>
        <w:numPr>
          <w:ilvl w:val="0"/>
          <w:numId w:val="3"/>
        </w:numPr>
      </w:pPr>
      <w:r>
        <w:rPr>
          <w:rStyle w:val="a7"/>
        </w:rPr>
        <w:annotationRef/>
      </w:r>
      <w:r>
        <w:rPr>
          <w:rFonts w:hint="eastAsia"/>
        </w:rPr>
        <w:t>没有体现</w:t>
      </w:r>
      <w:r>
        <w:rPr>
          <w:rFonts w:hint="eastAsia"/>
        </w:rPr>
        <w:t>SPA</w:t>
      </w:r>
      <w:r>
        <w:rPr>
          <w:rFonts w:hint="eastAsia"/>
        </w:rPr>
        <w:t>、</w:t>
      </w:r>
      <w:r>
        <w:rPr>
          <w:rFonts w:hint="eastAsia"/>
        </w:rPr>
        <w:t>OEM</w:t>
      </w:r>
      <w:r w:rsidR="00282A51">
        <w:rPr>
          <w:rFonts w:hint="eastAsia"/>
        </w:rPr>
        <w:t>；</w:t>
      </w:r>
    </w:p>
    <w:p w:rsidR="00282A51" w:rsidRDefault="00282A51" w:rsidP="00282A51">
      <w:pPr>
        <w:pStyle w:val="a8"/>
        <w:numPr>
          <w:ilvl w:val="0"/>
          <w:numId w:val="3"/>
        </w:numPr>
      </w:pPr>
      <w:r>
        <w:rPr>
          <w:rFonts w:hint="eastAsia"/>
        </w:rPr>
        <w:t>贴</w:t>
      </w:r>
      <w:proofErr w:type="gramStart"/>
      <w:r>
        <w:rPr>
          <w:rFonts w:hint="eastAsia"/>
        </w:rPr>
        <w:t>牌加工</w:t>
      </w:r>
      <w:proofErr w:type="gramEnd"/>
      <w:r>
        <w:rPr>
          <w:rFonts w:hint="eastAsia"/>
        </w:rPr>
        <w:t>的往往是实际的产品，如服装、设备等，我对这个软件系统是否有</w:t>
      </w:r>
      <w:r>
        <w:rPr>
          <w:rFonts w:hint="eastAsia"/>
        </w:rPr>
        <w:t>OEM</w:t>
      </w:r>
      <w:r>
        <w:rPr>
          <w:rFonts w:hint="eastAsia"/>
        </w:rPr>
        <w:t>还真的不清楚。与软件外包有何不同？</w:t>
      </w:r>
    </w:p>
  </w:comment>
  <w:comment w:id="111" w:author="DELL" w:date="2018-01-17T10:25:00Z" w:initials="D">
    <w:p w:rsidR="00EB73CD" w:rsidRDefault="00EB73CD">
      <w:pPr>
        <w:pStyle w:val="a8"/>
      </w:pPr>
      <w:r>
        <w:rPr>
          <w:rStyle w:val="a7"/>
        </w:rPr>
        <w:annotationRef/>
      </w:r>
    </w:p>
  </w:comment>
  <w:comment w:id="139" w:author="DELL" w:date="2018-01-17T10:25:00Z" w:initials="D">
    <w:p w:rsidR="00EB73CD" w:rsidRDefault="00EB73CD">
      <w:pPr>
        <w:pStyle w:val="a8"/>
      </w:pPr>
      <w:r>
        <w:rPr>
          <w:rStyle w:val="a7"/>
        </w:rPr>
        <w:annotationRef/>
      </w:r>
      <w:r>
        <w:rPr>
          <w:rFonts w:hint="eastAsia"/>
        </w:rPr>
        <w:t>与下一段合并修改</w:t>
      </w:r>
    </w:p>
  </w:comment>
  <w:comment w:id="147" w:author="DELL" w:date="2018-01-17T10:25:00Z" w:initials="D">
    <w:p w:rsidR="00262937" w:rsidRDefault="00262937">
      <w:pPr>
        <w:pStyle w:val="a8"/>
      </w:pPr>
      <w:r>
        <w:rPr>
          <w:rStyle w:val="a7"/>
        </w:rPr>
        <w:annotationRef/>
      </w:r>
      <w:r>
        <w:rPr>
          <w:rFonts w:hint="eastAsia"/>
        </w:rPr>
        <w:t>这段写得太空泛，需补充</w:t>
      </w:r>
    </w:p>
  </w:comment>
  <w:comment w:id="165" w:author="DELL" w:date="2018-01-17T10:25:00Z" w:initials="D">
    <w:p w:rsidR="00137F4D" w:rsidRDefault="00137F4D">
      <w:pPr>
        <w:pStyle w:val="a8"/>
      </w:pPr>
      <w:r>
        <w:rPr>
          <w:rStyle w:val="a7"/>
        </w:rPr>
        <w:annotationRef/>
      </w:r>
      <w:r>
        <w:rPr>
          <w:rFonts w:hint="eastAsia"/>
        </w:rPr>
        <w:t>与第四节中的</w:t>
      </w:r>
      <w:r>
        <w:rPr>
          <w:rFonts w:hint="eastAsia"/>
        </w:rPr>
        <w:t>2</w:t>
      </w:r>
      <w:r>
        <w:rPr>
          <w:rFonts w:hint="eastAsia"/>
        </w:rPr>
        <w:t>对应</w:t>
      </w:r>
    </w:p>
  </w:comment>
  <w:comment w:id="183" w:author="DELL" w:date="2018-01-17T10:25:00Z" w:initials="D">
    <w:p w:rsidR="00D02EE3" w:rsidRDefault="00D02EE3">
      <w:pPr>
        <w:pStyle w:val="a8"/>
      </w:pPr>
      <w:r>
        <w:rPr>
          <w:rStyle w:val="a7"/>
        </w:rPr>
        <w:annotationRef/>
      </w:r>
      <w:r>
        <w:rPr>
          <w:rFonts w:hint="eastAsia"/>
        </w:rPr>
        <w:t>考虑如何与第三节有所关联或呼应</w:t>
      </w:r>
    </w:p>
  </w:comment>
  <w:comment w:id="211" w:author="DELL" w:date="2018-01-17T11:03:00Z" w:initials="D">
    <w:p w:rsidR="00281DF2" w:rsidRDefault="00281DF2">
      <w:pPr>
        <w:pStyle w:val="a8"/>
      </w:pPr>
      <w:r>
        <w:rPr>
          <w:rStyle w:val="a7"/>
        </w:rPr>
        <w:annotationRef/>
      </w:r>
      <w:r>
        <w:rPr>
          <w:rFonts w:hint="eastAsia"/>
        </w:rPr>
        <w:t>修改与第三节</w:t>
      </w:r>
      <w:r>
        <w:rPr>
          <w:rFonts w:hint="eastAsia"/>
        </w:rPr>
        <w:t>2</w:t>
      </w:r>
      <w:r>
        <w:rPr>
          <w:rFonts w:hint="eastAsia"/>
        </w:rPr>
        <w:t>呼应</w:t>
      </w:r>
    </w:p>
  </w:comment>
  <w:comment w:id="212" w:author="DELL" w:date="2018-01-17T10:34:00Z" w:initials="D">
    <w:p w:rsidR="004D2C4D" w:rsidRDefault="004D2C4D">
      <w:pPr>
        <w:pStyle w:val="a8"/>
      </w:pPr>
      <w:r>
        <w:rPr>
          <w:rStyle w:val="a7"/>
        </w:rPr>
        <w:annotationRef/>
      </w:r>
      <w:r w:rsidR="00E819A0">
        <w:rPr>
          <w:rFonts w:hint="eastAsia"/>
        </w:rPr>
        <w:t>又</w:t>
      </w:r>
      <w:r>
        <w:rPr>
          <w:rFonts w:hint="eastAsia"/>
        </w:rPr>
        <w:t>是大段引用吗？</w:t>
      </w:r>
    </w:p>
  </w:comment>
  <w:comment w:id="229" w:author="DELL" w:date="2018-01-17T10:38:00Z" w:initials="D">
    <w:p w:rsidR="00E819A0" w:rsidRDefault="00E819A0">
      <w:pPr>
        <w:pStyle w:val="a8"/>
      </w:pPr>
      <w:r>
        <w:rPr>
          <w:rStyle w:val="a7"/>
        </w:rPr>
        <w:annotationRef/>
      </w:r>
      <w:r>
        <w:rPr>
          <w:rFonts w:hint="eastAsia"/>
        </w:rPr>
        <w:t>与第三节标题：</w:t>
      </w:r>
      <w:r w:rsidRPr="003F0E0D">
        <w:rPr>
          <w:rFonts w:ascii="宋体" w:hAnsi="宋体" w:hint="eastAsia"/>
          <w:b/>
          <w:bCs/>
          <w:kern w:val="2"/>
          <w:sz w:val="28"/>
          <w:szCs w:val="28"/>
        </w:rPr>
        <w:t>电子商务系统存在的问题</w:t>
      </w:r>
    </w:p>
  </w:comment>
  <w:comment w:id="231" w:author="DELL" w:date="2018-01-17T10:57:00Z" w:initials="D">
    <w:p w:rsidR="007C2EA6" w:rsidRDefault="007C2EA6">
      <w:pPr>
        <w:pStyle w:val="a8"/>
      </w:pPr>
      <w:r>
        <w:rPr>
          <w:rStyle w:val="a7"/>
        </w:rPr>
        <w:annotationRef/>
      </w:r>
      <w:r>
        <w:rPr>
          <w:rFonts w:hint="eastAsia"/>
        </w:rPr>
        <w:t>不搭？</w:t>
      </w:r>
    </w:p>
  </w:comment>
  <w:comment w:id="232" w:author="DELL" w:date="2018-01-17T10:43:00Z" w:initials="D">
    <w:p w:rsidR="00E819A0" w:rsidRDefault="00E819A0">
      <w:pPr>
        <w:pStyle w:val="a8"/>
      </w:pPr>
      <w:r>
        <w:rPr>
          <w:rStyle w:val="a7"/>
        </w:rPr>
        <w:annotationRef/>
      </w:r>
      <w:r>
        <w:rPr>
          <w:rFonts w:hint="eastAsia"/>
        </w:rPr>
        <w:t>这一节修改后能否与第三节的</w:t>
      </w:r>
      <w:r>
        <w:rPr>
          <w:rFonts w:hint="eastAsia"/>
        </w:rPr>
        <w:t>1</w:t>
      </w:r>
      <w:r>
        <w:rPr>
          <w:rFonts w:hint="eastAsia"/>
        </w:rPr>
        <w:t>对应，作为第四节的</w:t>
      </w:r>
      <w:r>
        <w:rPr>
          <w:rFonts w:hint="eastAsia"/>
        </w:rPr>
        <w:t>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419" w:rsidRDefault="00BD3419" w:rsidP="0082030C">
      <w:r>
        <w:separator/>
      </w:r>
    </w:p>
  </w:endnote>
  <w:endnote w:type="continuationSeparator" w:id="0">
    <w:p w:rsidR="00BD3419" w:rsidRDefault="00BD3419" w:rsidP="0082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9371852"/>
      <w:docPartObj>
        <w:docPartGallery w:val="Page Numbers (Bottom of Page)"/>
        <w:docPartUnique/>
      </w:docPartObj>
    </w:sdtPr>
    <w:sdtEndPr/>
    <w:sdtContent>
      <w:p w:rsidR="00FC7DFC" w:rsidRDefault="00FC7DFC">
        <w:pPr>
          <w:pStyle w:val="a4"/>
          <w:jc w:val="center"/>
        </w:pPr>
        <w:r>
          <w:fldChar w:fldCharType="begin"/>
        </w:r>
        <w:r>
          <w:instrText>PAGE   \* MERGEFORMAT</w:instrText>
        </w:r>
        <w:r>
          <w:fldChar w:fldCharType="separate"/>
        </w:r>
        <w:r w:rsidR="004D7115" w:rsidRPr="004D7115">
          <w:rPr>
            <w:noProof/>
            <w:lang w:val="zh-CN"/>
          </w:rPr>
          <w:t>-</w:t>
        </w:r>
        <w:r w:rsidR="004D7115">
          <w:rPr>
            <w:noProof/>
          </w:rPr>
          <w:t xml:space="preserve"> 15 -</w:t>
        </w:r>
        <w:r>
          <w:fldChar w:fldCharType="end"/>
        </w:r>
      </w:p>
    </w:sdtContent>
  </w:sdt>
  <w:p w:rsidR="00FC7DFC" w:rsidRDefault="00FC7D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419" w:rsidRDefault="00BD3419" w:rsidP="0082030C">
      <w:r>
        <w:separator/>
      </w:r>
    </w:p>
  </w:footnote>
  <w:footnote w:type="continuationSeparator" w:id="0">
    <w:p w:rsidR="00BD3419" w:rsidRDefault="00BD3419" w:rsidP="00820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DFC" w:rsidRDefault="00FC7DFC" w:rsidP="00FC7DFC">
    <w:pPr>
      <w:pStyle w:val="a3"/>
      <w:ind w:firstLine="540"/>
      <w:jc w:val="left"/>
    </w:pPr>
    <w:r>
      <w:rPr>
        <w:rFonts w:ascii="Segoe UI" w:eastAsia="微软雅黑" w:hAnsi="Segoe UI" w:cs="Segoe UI" w:hint="eastAsia"/>
        <w:noProof/>
        <w:color w:val="FFFFFF"/>
        <w:kern w:val="36"/>
        <w:sz w:val="27"/>
        <w:szCs w:val="27"/>
      </w:rPr>
      <w:drawing>
        <wp:anchor distT="0" distB="0" distL="114300" distR="114300" simplePos="0" relativeHeight="251659264" behindDoc="1" locked="0" layoutInCell="1" allowOverlap="1" wp14:anchorId="64B1E530" wp14:editId="17B25262">
          <wp:simplePos x="0" y="0"/>
          <wp:positionH relativeFrom="column">
            <wp:posOffset>3810</wp:posOffset>
          </wp:positionH>
          <wp:positionV relativeFrom="paragraph">
            <wp:posOffset>-149860</wp:posOffset>
          </wp:positionV>
          <wp:extent cx="2105025" cy="542925"/>
          <wp:effectExtent l="0" t="0" r="9525" b="9525"/>
          <wp:wrapNone/>
          <wp:docPr id="3" name="图片 3"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微软雅黑" w:hAnsi="Segoe UI" w:cs="Segoe UI" w:hint="eastAsia"/>
        <w:color w:val="FFFFFF"/>
        <w:kern w:val="36"/>
        <w:sz w:val="27"/>
        <w:szCs w:val="27"/>
      </w:rPr>
      <w:t xml:space="preserve">　　　　　　　　　　　　　　　　　　　　　　</w:t>
    </w:r>
    <w:r>
      <w:rPr>
        <w:rFonts w:ascii="宋体" w:hAnsi="宋体" w:cs="Segoe UI" w:hint="eastAsia"/>
        <w:color w:val="FFFFFF"/>
        <w:kern w:val="36"/>
        <w:sz w:val="21"/>
        <w:szCs w:val="21"/>
      </w:rPr>
      <w:t xml:space="preserve">  </w:t>
    </w:r>
    <w:r>
      <w:rPr>
        <w:rFonts w:hint="eastAsia"/>
      </w:rPr>
      <w:t>毕业论文：文献综述</w:t>
    </w:r>
    <w:proofErr w:type="gramStart"/>
    <w:r>
      <w:rPr>
        <w:rFonts w:hint="eastAsia"/>
      </w:rPr>
      <w:t xml:space="preserve">　　　　　　　　　　　　　　　　　　　　　　　　　　　　　　　　　　</w:t>
    </w:r>
    <w:proofErr w:type="gramEnd"/>
  </w:p>
  <w:p w:rsidR="00FC7DFC" w:rsidRPr="00FC7DFC" w:rsidRDefault="00FC7DFC" w:rsidP="00FC7DFC">
    <w:pPr>
      <w:pStyle w:val="a3"/>
      <w:rPr>
        <w:b/>
      </w:rPr>
    </w:pPr>
    <w:r>
      <w:rPr>
        <w:rFonts w:hint="eastAsia"/>
      </w:rPr>
      <w:t xml:space="preserve">　　　　　　　　　　　　　　　　　　　　　　　　　</w:t>
    </w:r>
    <w:r w:rsidRPr="00FC7DFC">
      <w:rPr>
        <w:rFonts w:hint="eastAs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0640"/>
    <w:multiLevelType w:val="hybridMultilevel"/>
    <w:tmpl w:val="F168A51C"/>
    <w:lvl w:ilvl="0" w:tplc="D4A2E6F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AD28DD"/>
    <w:multiLevelType w:val="hybridMultilevel"/>
    <w:tmpl w:val="BCE41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E3E4CA4"/>
    <w:multiLevelType w:val="hybridMultilevel"/>
    <w:tmpl w:val="D556FED8"/>
    <w:lvl w:ilvl="0" w:tplc="481A8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D2"/>
    <w:rsid w:val="00137F4D"/>
    <w:rsid w:val="00140E79"/>
    <w:rsid w:val="001964A2"/>
    <w:rsid w:val="00261E39"/>
    <w:rsid w:val="00262937"/>
    <w:rsid w:val="00281DF2"/>
    <w:rsid w:val="00282A51"/>
    <w:rsid w:val="0029325D"/>
    <w:rsid w:val="002B709D"/>
    <w:rsid w:val="002E5468"/>
    <w:rsid w:val="00323EFA"/>
    <w:rsid w:val="003F0E0D"/>
    <w:rsid w:val="0040457B"/>
    <w:rsid w:val="004D2C4D"/>
    <w:rsid w:val="004D7115"/>
    <w:rsid w:val="0060038C"/>
    <w:rsid w:val="006462B8"/>
    <w:rsid w:val="00661704"/>
    <w:rsid w:val="0069174C"/>
    <w:rsid w:val="007C2EA6"/>
    <w:rsid w:val="0082030C"/>
    <w:rsid w:val="00865E58"/>
    <w:rsid w:val="008A0B19"/>
    <w:rsid w:val="008A5953"/>
    <w:rsid w:val="008C56A6"/>
    <w:rsid w:val="009A7241"/>
    <w:rsid w:val="009C501D"/>
    <w:rsid w:val="00B04DE4"/>
    <w:rsid w:val="00B100D2"/>
    <w:rsid w:val="00BD3419"/>
    <w:rsid w:val="00C709E3"/>
    <w:rsid w:val="00CF1EBD"/>
    <w:rsid w:val="00D02EE3"/>
    <w:rsid w:val="00D50853"/>
    <w:rsid w:val="00D66491"/>
    <w:rsid w:val="00D86ABD"/>
    <w:rsid w:val="00E0373A"/>
    <w:rsid w:val="00E819A0"/>
    <w:rsid w:val="00E901FC"/>
    <w:rsid w:val="00EB73CD"/>
    <w:rsid w:val="00F56C80"/>
    <w:rsid w:val="00F62340"/>
    <w:rsid w:val="00FC7DFC"/>
    <w:rsid w:val="00FE0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30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3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30C"/>
    <w:rPr>
      <w:sz w:val="18"/>
      <w:szCs w:val="18"/>
    </w:rPr>
  </w:style>
  <w:style w:type="paragraph" w:styleId="a4">
    <w:name w:val="footer"/>
    <w:basedOn w:val="a"/>
    <w:link w:val="Char0"/>
    <w:uiPriority w:val="99"/>
    <w:unhideWhenUsed/>
    <w:rsid w:val="0082030C"/>
    <w:pPr>
      <w:tabs>
        <w:tab w:val="center" w:pos="4153"/>
        <w:tab w:val="right" w:pos="8306"/>
      </w:tabs>
      <w:snapToGrid w:val="0"/>
    </w:pPr>
    <w:rPr>
      <w:sz w:val="18"/>
      <w:szCs w:val="18"/>
    </w:rPr>
  </w:style>
  <w:style w:type="character" w:customStyle="1" w:styleId="Char0">
    <w:name w:val="页脚 Char"/>
    <w:basedOn w:val="a0"/>
    <w:link w:val="a4"/>
    <w:uiPriority w:val="99"/>
    <w:rsid w:val="0082030C"/>
    <w:rPr>
      <w:sz w:val="18"/>
      <w:szCs w:val="18"/>
    </w:rPr>
  </w:style>
  <w:style w:type="paragraph" w:styleId="a5">
    <w:name w:val="Balloon Text"/>
    <w:basedOn w:val="a"/>
    <w:link w:val="Char1"/>
    <w:uiPriority w:val="99"/>
    <w:semiHidden/>
    <w:unhideWhenUsed/>
    <w:rsid w:val="0082030C"/>
    <w:rPr>
      <w:sz w:val="18"/>
      <w:szCs w:val="18"/>
    </w:rPr>
  </w:style>
  <w:style w:type="character" w:customStyle="1" w:styleId="Char1">
    <w:name w:val="批注框文本 Char"/>
    <w:basedOn w:val="a0"/>
    <w:link w:val="a5"/>
    <w:uiPriority w:val="99"/>
    <w:semiHidden/>
    <w:rsid w:val="0082030C"/>
    <w:rPr>
      <w:rFonts w:ascii="Times New Roman" w:eastAsia="宋体" w:hAnsi="Times New Roman" w:cs="Times New Roman"/>
      <w:kern w:val="0"/>
      <w:sz w:val="18"/>
      <w:szCs w:val="18"/>
    </w:rPr>
  </w:style>
  <w:style w:type="paragraph" w:styleId="a6">
    <w:name w:val="List Paragraph"/>
    <w:basedOn w:val="a"/>
    <w:uiPriority w:val="34"/>
    <w:qFormat/>
    <w:rsid w:val="002B709D"/>
    <w:pPr>
      <w:ind w:firstLineChars="200" w:firstLine="420"/>
    </w:pPr>
  </w:style>
  <w:style w:type="character" w:styleId="a7">
    <w:name w:val="annotation reference"/>
    <w:basedOn w:val="a0"/>
    <w:uiPriority w:val="99"/>
    <w:semiHidden/>
    <w:unhideWhenUsed/>
    <w:rsid w:val="006462B8"/>
    <w:rPr>
      <w:sz w:val="21"/>
      <w:szCs w:val="21"/>
    </w:rPr>
  </w:style>
  <w:style w:type="paragraph" w:styleId="a8">
    <w:name w:val="annotation text"/>
    <w:basedOn w:val="a"/>
    <w:link w:val="Char2"/>
    <w:uiPriority w:val="99"/>
    <w:semiHidden/>
    <w:unhideWhenUsed/>
    <w:rsid w:val="006462B8"/>
  </w:style>
  <w:style w:type="character" w:customStyle="1" w:styleId="Char2">
    <w:name w:val="批注文字 Char"/>
    <w:basedOn w:val="a0"/>
    <w:link w:val="a8"/>
    <w:uiPriority w:val="99"/>
    <w:semiHidden/>
    <w:rsid w:val="006462B8"/>
    <w:rPr>
      <w:rFonts w:ascii="Times New Roman" w:eastAsia="宋体" w:hAnsi="Times New Roman" w:cs="Times New Roman"/>
      <w:kern w:val="0"/>
      <w:sz w:val="24"/>
      <w:szCs w:val="24"/>
    </w:rPr>
  </w:style>
  <w:style w:type="paragraph" w:styleId="a9">
    <w:name w:val="annotation subject"/>
    <w:basedOn w:val="a8"/>
    <w:next w:val="a8"/>
    <w:link w:val="Char3"/>
    <w:uiPriority w:val="99"/>
    <w:semiHidden/>
    <w:unhideWhenUsed/>
    <w:rsid w:val="006462B8"/>
    <w:rPr>
      <w:b/>
      <w:bCs/>
    </w:rPr>
  </w:style>
  <w:style w:type="character" w:customStyle="1" w:styleId="Char3">
    <w:name w:val="批注主题 Char"/>
    <w:basedOn w:val="Char2"/>
    <w:link w:val="a9"/>
    <w:uiPriority w:val="99"/>
    <w:semiHidden/>
    <w:rsid w:val="006462B8"/>
    <w:rPr>
      <w:rFonts w:ascii="Times New Roman" w:eastAsia="宋体" w:hAnsi="Times New Roman" w:cs="Times New Roman"/>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30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3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30C"/>
    <w:rPr>
      <w:sz w:val="18"/>
      <w:szCs w:val="18"/>
    </w:rPr>
  </w:style>
  <w:style w:type="paragraph" w:styleId="a4">
    <w:name w:val="footer"/>
    <w:basedOn w:val="a"/>
    <w:link w:val="Char0"/>
    <w:uiPriority w:val="99"/>
    <w:unhideWhenUsed/>
    <w:rsid w:val="0082030C"/>
    <w:pPr>
      <w:tabs>
        <w:tab w:val="center" w:pos="4153"/>
        <w:tab w:val="right" w:pos="8306"/>
      </w:tabs>
      <w:snapToGrid w:val="0"/>
    </w:pPr>
    <w:rPr>
      <w:sz w:val="18"/>
      <w:szCs w:val="18"/>
    </w:rPr>
  </w:style>
  <w:style w:type="character" w:customStyle="1" w:styleId="Char0">
    <w:name w:val="页脚 Char"/>
    <w:basedOn w:val="a0"/>
    <w:link w:val="a4"/>
    <w:uiPriority w:val="99"/>
    <w:rsid w:val="0082030C"/>
    <w:rPr>
      <w:sz w:val="18"/>
      <w:szCs w:val="18"/>
    </w:rPr>
  </w:style>
  <w:style w:type="paragraph" w:styleId="a5">
    <w:name w:val="Balloon Text"/>
    <w:basedOn w:val="a"/>
    <w:link w:val="Char1"/>
    <w:uiPriority w:val="99"/>
    <w:semiHidden/>
    <w:unhideWhenUsed/>
    <w:rsid w:val="0082030C"/>
    <w:rPr>
      <w:sz w:val="18"/>
      <w:szCs w:val="18"/>
    </w:rPr>
  </w:style>
  <w:style w:type="character" w:customStyle="1" w:styleId="Char1">
    <w:name w:val="批注框文本 Char"/>
    <w:basedOn w:val="a0"/>
    <w:link w:val="a5"/>
    <w:uiPriority w:val="99"/>
    <w:semiHidden/>
    <w:rsid w:val="0082030C"/>
    <w:rPr>
      <w:rFonts w:ascii="Times New Roman" w:eastAsia="宋体" w:hAnsi="Times New Roman" w:cs="Times New Roman"/>
      <w:kern w:val="0"/>
      <w:sz w:val="18"/>
      <w:szCs w:val="18"/>
    </w:rPr>
  </w:style>
  <w:style w:type="paragraph" w:styleId="a6">
    <w:name w:val="List Paragraph"/>
    <w:basedOn w:val="a"/>
    <w:uiPriority w:val="34"/>
    <w:qFormat/>
    <w:rsid w:val="002B709D"/>
    <w:pPr>
      <w:ind w:firstLineChars="200" w:firstLine="420"/>
    </w:pPr>
  </w:style>
  <w:style w:type="character" w:styleId="a7">
    <w:name w:val="annotation reference"/>
    <w:basedOn w:val="a0"/>
    <w:uiPriority w:val="99"/>
    <w:semiHidden/>
    <w:unhideWhenUsed/>
    <w:rsid w:val="006462B8"/>
    <w:rPr>
      <w:sz w:val="21"/>
      <w:szCs w:val="21"/>
    </w:rPr>
  </w:style>
  <w:style w:type="paragraph" w:styleId="a8">
    <w:name w:val="annotation text"/>
    <w:basedOn w:val="a"/>
    <w:link w:val="Char2"/>
    <w:uiPriority w:val="99"/>
    <w:semiHidden/>
    <w:unhideWhenUsed/>
    <w:rsid w:val="006462B8"/>
  </w:style>
  <w:style w:type="character" w:customStyle="1" w:styleId="Char2">
    <w:name w:val="批注文字 Char"/>
    <w:basedOn w:val="a0"/>
    <w:link w:val="a8"/>
    <w:uiPriority w:val="99"/>
    <w:semiHidden/>
    <w:rsid w:val="006462B8"/>
    <w:rPr>
      <w:rFonts w:ascii="Times New Roman" w:eastAsia="宋体" w:hAnsi="Times New Roman" w:cs="Times New Roman"/>
      <w:kern w:val="0"/>
      <w:sz w:val="24"/>
      <w:szCs w:val="24"/>
    </w:rPr>
  </w:style>
  <w:style w:type="paragraph" w:styleId="a9">
    <w:name w:val="annotation subject"/>
    <w:basedOn w:val="a8"/>
    <w:next w:val="a8"/>
    <w:link w:val="Char3"/>
    <w:uiPriority w:val="99"/>
    <w:semiHidden/>
    <w:unhideWhenUsed/>
    <w:rsid w:val="006462B8"/>
    <w:rPr>
      <w:b/>
      <w:bCs/>
    </w:rPr>
  </w:style>
  <w:style w:type="character" w:customStyle="1" w:styleId="Char3">
    <w:name w:val="批注主题 Char"/>
    <w:basedOn w:val="Char2"/>
    <w:link w:val="a9"/>
    <w:uiPriority w:val="99"/>
    <w:semiHidden/>
    <w:rsid w:val="006462B8"/>
    <w:rPr>
      <w:rFonts w:ascii="Times New Roman" w:eastAsia="宋体" w:hAnsi="Times New Roman" w:cs="Times New Roman"/>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DB14B-CAE9-4CFD-B159-6DB3D01E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17</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19</cp:revision>
  <dcterms:created xsi:type="dcterms:W3CDTF">2018-01-15T02:39:00Z</dcterms:created>
  <dcterms:modified xsi:type="dcterms:W3CDTF">2018-01-17T14:50:00Z</dcterms:modified>
</cp:coreProperties>
</file>